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B16B9B" w14:textId="1FAD8F6B" w:rsidR="0011021D" w:rsidRPr="00191D04" w:rsidRDefault="0011021D" w:rsidP="003B024F">
      <w:pPr>
        <w:rPr>
          <w:rFonts w:ascii="Times New Roman" w:hAnsi="Times New Roman" w:cs="Times New Roman"/>
          <w:b/>
          <w:color w:val="000000" w:themeColor="text1"/>
          <w:sz w:val="20"/>
          <w:szCs w:val="20"/>
        </w:rPr>
      </w:pPr>
      <w:r w:rsidRPr="00191D04">
        <w:rPr>
          <w:rFonts w:ascii="Times New Roman" w:hAnsi="Times New Roman" w:cs="Times New Roman"/>
          <w:b/>
          <w:color w:val="000000" w:themeColor="text1"/>
          <w:sz w:val="20"/>
          <w:szCs w:val="20"/>
        </w:rPr>
        <w:t>CONTENTS</w:t>
      </w:r>
    </w:p>
    <w:p w14:paraId="3C302FFB" w14:textId="15B78597" w:rsidR="0011021D" w:rsidRPr="00191D04" w:rsidRDefault="0011021D" w:rsidP="0011021D">
      <w:pPr>
        <w:pStyle w:val="ListParagraph"/>
        <w:numPr>
          <w:ilvl w:val="0"/>
          <w:numId w:val="12"/>
        </w:numPr>
        <w:rPr>
          <w:rFonts w:ascii="Times New Roman" w:hAnsi="Times New Roman" w:cs="Times New Roman"/>
          <w:b/>
          <w:color w:val="000000" w:themeColor="text1"/>
          <w:sz w:val="20"/>
          <w:szCs w:val="20"/>
        </w:rPr>
      </w:pPr>
      <w:r w:rsidRPr="00191D04">
        <w:rPr>
          <w:rFonts w:ascii="Times New Roman" w:hAnsi="Times New Roman" w:cs="Times New Roman"/>
          <w:b/>
          <w:color w:val="000000" w:themeColor="text1"/>
          <w:sz w:val="20"/>
          <w:szCs w:val="20"/>
        </w:rPr>
        <w:t>INTRODUCTION</w:t>
      </w:r>
    </w:p>
    <w:p w14:paraId="18371F46" w14:textId="7802D22F" w:rsidR="0011021D" w:rsidRPr="00191D04" w:rsidRDefault="0011021D" w:rsidP="0011021D">
      <w:pPr>
        <w:pStyle w:val="ListParagraph"/>
        <w:numPr>
          <w:ilvl w:val="0"/>
          <w:numId w:val="12"/>
        </w:numPr>
        <w:rPr>
          <w:rFonts w:ascii="Times New Roman" w:hAnsi="Times New Roman" w:cs="Times New Roman"/>
          <w:b/>
          <w:color w:val="000000" w:themeColor="text1"/>
          <w:sz w:val="20"/>
          <w:szCs w:val="20"/>
        </w:rPr>
      </w:pPr>
      <w:r w:rsidRPr="00191D04">
        <w:rPr>
          <w:rFonts w:ascii="Times New Roman" w:hAnsi="Times New Roman" w:cs="Times New Roman"/>
          <w:b/>
          <w:color w:val="000000" w:themeColor="text1"/>
          <w:sz w:val="20"/>
          <w:szCs w:val="20"/>
        </w:rPr>
        <w:t>EXECUTIVE SUMMARY</w:t>
      </w:r>
    </w:p>
    <w:p w14:paraId="07E1AEFD" w14:textId="5BB4CD8F" w:rsidR="0011021D" w:rsidRPr="00191D04" w:rsidRDefault="0011021D" w:rsidP="0011021D">
      <w:pPr>
        <w:pStyle w:val="ListParagraph"/>
        <w:numPr>
          <w:ilvl w:val="0"/>
          <w:numId w:val="12"/>
        </w:numPr>
        <w:rPr>
          <w:rFonts w:ascii="Times New Roman" w:hAnsi="Times New Roman" w:cs="Times New Roman"/>
          <w:b/>
          <w:color w:val="000000" w:themeColor="text1"/>
          <w:sz w:val="20"/>
          <w:szCs w:val="20"/>
        </w:rPr>
      </w:pPr>
      <w:r w:rsidRPr="00191D04">
        <w:rPr>
          <w:rFonts w:ascii="Times New Roman" w:hAnsi="Times New Roman" w:cs="Times New Roman"/>
          <w:b/>
          <w:color w:val="000000" w:themeColor="text1"/>
          <w:sz w:val="20"/>
          <w:szCs w:val="20"/>
        </w:rPr>
        <w:t>CLASSIFICATION ALGORITHMS</w:t>
      </w:r>
    </w:p>
    <w:p w14:paraId="2E9ABA95" w14:textId="0F09AF6F" w:rsidR="0011021D" w:rsidRPr="00191D04" w:rsidRDefault="00AE0D8A" w:rsidP="0011021D">
      <w:pPr>
        <w:pStyle w:val="ListParagraph"/>
        <w:numPr>
          <w:ilvl w:val="1"/>
          <w:numId w:val="12"/>
        </w:numPr>
        <w:rPr>
          <w:rFonts w:ascii="Times New Roman" w:hAnsi="Times New Roman" w:cs="Times New Roman"/>
          <w:b/>
          <w:color w:val="000000" w:themeColor="text1"/>
          <w:sz w:val="20"/>
          <w:szCs w:val="20"/>
        </w:rPr>
      </w:pPr>
      <w:r w:rsidRPr="00191D04">
        <w:rPr>
          <w:rFonts w:ascii="Times New Roman" w:hAnsi="Times New Roman" w:cs="Times New Roman"/>
          <w:b/>
          <w:color w:val="000000" w:themeColor="text1"/>
          <w:sz w:val="20"/>
          <w:szCs w:val="20"/>
        </w:rPr>
        <w:t>Description of Injury S</w:t>
      </w:r>
      <w:r w:rsidR="0011021D" w:rsidRPr="00191D04">
        <w:rPr>
          <w:rFonts w:ascii="Times New Roman" w:hAnsi="Times New Roman" w:cs="Times New Roman"/>
          <w:b/>
          <w:color w:val="000000" w:themeColor="text1"/>
          <w:sz w:val="20"/>
          <w:szCs w:val="20"/>
        </w:rPr>
        <w:t>ubtypes</w:t>
      </w:r>
    </w:p>
    <w:p w14:paraId="455E76B8" w14:textId="7A9FB99C" w:rsidR="00AE0D8A" w:rsidRPr="00191D04" w:rsidRDefault="00AE0D8A" w:rsidP="00AE0D8A">
      <w:pPr>
        <w:pStyle w:val="ListParagraph"/>
        <w:numPr>
          <w:ilvl w:val="2"/>
          <w:numId w:val="12"/>
        </w:numPr>
        <w:rPr>
          <w:rFonts w:ascii="Times New Roman" w:hAnsi="Times New Roman" w:cs="Times New Roman"/>
          <w:b/>
          <w:color w:val="000000" w:themeColor="text1"/>
          <w:sz w:val="20"/>
          <w:szCs w:val="20"/>
        </w:rPr>
      </w:pPr>
      <w:r w:rsidRPr="00191D04">
        <w:rPr>
          <w:rFonts w:ascii="Times New Roman" w:hAnsi="Times New Roman" w:cs="Times New Roman"/>
          <w:b/>
          <w:color w:val="000000" w:themeColor="text1"/>
          <w:sz w:val="20"/>
          <w:szCs w:val="20"/>
        </w:rPr>
        <w:t>Description of Maintenance and Repair Subtype</w:t>
      </w:r>
      <w:r w:rsidRPr="00191D04">
        <w:rPr>
          <w:rFonts w:ascii="Times New Roman" w:hAnsi="Times New Roman" w:cs="Times New Roman"/>
          <w:b/>
          <w:color w:val="000000" w:themeColor="text1"/>
          <w:sz w:val="20"/>
          <w:szCs w:val="20"/>
        </w:rPr>
        <w:t xml:space="preserve"> (MR)</w:t>
      </w:r>
    </w:p>
    <w:p w14:paraId="27355DDC" w14:textId="1518E15A" w:rsidR="00AE0D8A" w:rsidRPr="00191D04" w:rsidRDefault="00AE0D8A" w:rsidP="00AE0D8A">
      <w:pPr>
        <w:pStyle w:val="ListParagraph"/>
        <w:numPr>
          <w:ilvl w:val="2"/>
          <w:numId w:val="12"/>
        </w:numPr>
        <w:rPr>
          <w:rFonts w:ascii="Times New Roman" w:hAnsi="Times New Roman" w:cs="Times New Roman"/>
          <w:b/>
          <w:color w:val="000000" w:themeColor="text1"/>
          <w:sz w:val="20"/>
          <w:szCs w:val="20"/>
        </w:rPr>
      </w:pPr>
      <w:r w:rsidRPr="00191D04">
        <w:rPr>
          <w:rFonts w:ascii="Times New Roman" w:hAnsi="Times New Roman" w:cs="Times New Roman"/>
          <w:b/>
          <w:color w:val="000000" w:themeColor="text1"/>
          <w:sz w:val="20"/>
          <w:szCs w:val="20"/>
        </w:rPr>
        <w:t>Description of Maintenance and Repair Subtype</w:t>
      </w:r>
      <w:r w:rsidRPr="00191D04">
        <w:rPr>
          <w:rFonts w:ascii="Times New Roman" w:hAnsi="Times New Roman" w:cs="Times New Roman"/>
          <w:b/>
          <w:color w:val="000000" w:themeColor="text1"/>
          <w:sz w:val="20"/>
          <w:szCs w:val="20"/>
        </w:rPr>
        <w:t xml:space="preserve"> (PS)</w:t>
      </w:r>
    </w:p>
    <w:p w14:paraId="4A4C03DE" w14:textId="7D589E14" w:rsidR="0011021D" w:rsidRPr="00191D04" w:rsidRDefault="0011021D" w:rsidP="0011021D">
      <w:pPr>
        <w:pStyle w:val="ListParagraph"/>
        <w:numPr>
          <w:ilvl w:val="1"/>
          <w:numId w:val="12"/>
        </w:numPr>
        <w:rPr>
          <w:rFonts w:ascii="Times New Roman" w:hAnsi="Times New Roman" w:cs="Times New Roman"/>
          <w:b/>
          <w:color w:val="000000" w:themeColor="text1"/>
          <w:sz w:val="20"/>
          <w:szCs w:val="20"/>
        </w:rPr>
      </w:pPr>
      <w:r w:rsidRPr="00191D04">
        <w:rPr>
          <w:rFonts w:ascii="Times New Roman" w:hAnsi="Times New Roman" w:cs="Times New Roman"/>
          <w:b/>
          <w:color w:val="000000" w:themeColor="text1"/>
          <w:sz w:val="20"/>
          <w:szCs w:val="20"/>
        </w:rPr>
        <w:t>Methodology</w:t>
      </w:r>
    </w:p>
    <w:p w14:paraId="2873CBA7" w14:textId="7A436051" w:rsidR="0011021D" w:rsidRPr="00191D04" w:rsidRDefault="0011021D" w:rsidP="0011021D">
      <w:pPr>
        <w:pStyle w:val="ListParagraph"/>
        <w:numPr>
          <w:ilvl w:val="2"/>
          <w:numId w:val="12"/>
        </w:numPr>
        <w:rPr>
          <w:rFonts w:ascii="Times New Roman" w:hAnsi="Times New Roman" w:cs="Times New Roman"/>
          <w:b/>
          <w:color w:val="000000" w:themeColor="text1"/>
          <w:sz w:val="20"/>
          <w:szCs w:val="20"/>
        </w:rPr>
      </w:pPr>
      <w:r w:rsidRPr="00191D04">
        <w:rPr>
          <w:rFonts w:ascii="Times New Roman" w:hAnsi="Times New Roman" w:cs="Times New Roman"/>
          <w:b/>
          <w:color w:val="000000" w:themeColor="text1"/>
          <w:sz w:val="20"/>
          <w:szCs w:val="20"/>
        </w:rPr>
        <w:t xml:space="preserve">Data </w:t>
      </w:r>
      <w:r w:rsidR="00AE0D8A" w:rsidRPr="00191D04">
        <w:rPr>
          <w:rFonts w:ascii="Times New Roman" w:hAnsi="Times New Roman" w:cs="Times New Roman"/>
          <w:b/>
          <w:color w:val="000000" w:themeColor="text1"/>
          <w:sz w:val="20"/>
          <w:szCs w:val="20"/>
        </w:rPr>
        <w:t>Cleaning and P</w:t>
      </w:r>
      <w:r w:rsidRPr="00191D04">
        <w:rPr>
          <w:rFonts w:ascii="Times New Roman" w:hAnsi="Times New Roman" w:cs="Times New Roman"/>
          <w:b/>
          <w:color w:val="000000" w:themeColor="text1"/>
          <w:sz w:val="20"/>
          <w:szCs w:val="20"/>
        </w:rPr>
        <w:t xml:space="preserve">reparation </w:t>
      </w:r>
    </w:p>
    <w:p w14:paraId="6F31D481" w14:textId="65D868D7" w:rsidR="00AE0D8A" w:rsidRPr="00191D04" w:rsidRDefault="00AE0D8A" w:rsidP="0011021D">
      <w:pPr>
        <w:pStyle w:val="ListParagraph"/>
        <w:numPr>
          <w:ilvl w:val="2"/>
          <w:numId w:val="12"/>
        </w:numPr>
        <w:rPr>
          <w:rFonts w:ascii="Times New Roman" w:hAnsi="Times New Roman" w:cs="Times New Roman"/>
          <w:b/>
          <w:color w:val="000000" w:themeColor="text1"/>
          <w:sz w:val="20"/>
          <w:szCs w:val="20"/>
        </w:rPr>
      </w:pPr>
      <w:r w:rsidRPr="00191D04">
        <w:rPr>
          <w:rFonts w:ascii="Times New Roman" w:hAnsi="Times New Roman" w:cs="Times New Roman"/>
          <w:b/>
          <w:color w:val="000000" w:themeColor="text1"/>
          <w:sz w:val="20"/>
          <w:szCs w:val="20"/>
        </w:rPr>
        <w:t>Maintenance and Repair (MR) Classification Algorithm</w:t>
      </w:r>
    </w:p>
    <w:p w14:paraId="21974380" w14:textId="30DAD8F4" w:rsidR="00AE0D8A" w:rsidRPr="00191D04" w:rsidRDefault="00AE0D8A" w:rsidP="0011021D">
      <w:pPr>
        <w:pStyle w:val="ListParagraph"/>
        <w:numPr>
          <w:ilvl w:val="2"/>
          <w:numId w:val="12"/>
        </w:numPr>
        <w:rPr>
          <w:rFonts w:ascii="Times New Roman" w:hAnsi="Times New Roman" w:cs="Times New Roman"/>
          <w:b/>
          <w:color w:val="000000" w:themeColor="text1"/>
          <w:sz w:val="20"/>
          <w:szCs w:val="20"/>
        </w:rPr>
      </w:pPr>
      <w:r w:rsidRPr="00191D04">
        <w:rPr>
          <w:rFonts w:ascii="Times New Roman" w:hAnsi="Times New Roman" w:cs="Times New Roman"/>
          <w:b/>
          <w:color w:val="000000" w:themeColor="text1"/>
          <w:sz w:val="20"/>
          <w:szCs w:val="20"/>
        </w:rPr>
        <w:t>Pinning and Striking (PS) Classification Algorithm</w:t>
      </w:r>
    </w:p>
    <w:p w14:paraId="1F4650B5" w14:textId="7DB8C891" w:rsidR="0011021D" w:rsidRPr="00191D04" w:rsidRDefault="0011021D" w:rsidP="0011021D">
      <w:pPr>
        <w:pStyle w:val="ListParagraph"/>
        <w:numPr>
          <w:ilvl w:val="0"/>
          <w:numId w:val="12"/>
        </w:numPr>
        <w:rPr>
          <w:rFonts w:ascii="Times New Roman" w:hAnsi="Times New Roman" w:cs="Times New Roman"/>
          <w:b/>
          <w:color w:val="000000" w:themeColor="text1"/>
          <w:sz w:val="20"/>
          <w:szCs w:val="20"/>
        </w:rPr>
      </w:pPr>
      <w:r w:rsidRPr="00191D04">
        <w:rPr>
          <w:rFonts w:ascii="Times New Roman" w:hAnsi="Times New Roman" w:cs="Times New Roman"/>
          <w:b/>
          <w:color w:val="000000" w:themeColor="text1"/>
          <w:sz w:val="20"/>
          <w:szCs w:val="20"/>
        </w:rPr>
        <w:t>PREDICTION ALGORITHMS</w:t>
      </w:r>
    </w:p>
    <w:p w14:paraId="423EC92E" w14:textId="77E5E654" w:rsidR="0011021D" w:rsidRPr="00191D04" w:rsidRDefault="0011021D" w:rsidP="0011021D">
      <w:pPr>
        <w:pStyle w:val="ListParagraph"/>
        <w:numPr>
          <w:ilvl w:val="0"/>
          <w:numId w:val="12"/>
        </w:numPr>
        <w:rPr>
          <w:rFonts w:ascii="Times New Roman" w:hAnsi="Times New Roman" w:cs="Times New Roman"/>
          <w:b/>
          <w:color w:val="000000" w:themeColor="text1"/>
          <w:sz w:val="20"/>
          <w:szCs w:val="20"/>
        </w:rPr>
      </w:pPr>
      <w:r w:rsidRPr="00191D04">
        <w:rPr>
          <w:rFonts w:ascii="Times New Roman" w:hAnsi="Times New Roman" w:cs="Times New Roman"/>
          <w:b/>
          <w:color w:val="000000" w:themeColor="text1"/>
          <w:sz w:val="20"/>
          <w:szCs w:val="20"/>
        </w:rPr>
        <w:t>ROBUSTNESS ASSESSMENT</w:t>
      </w:r>
    </w:p>
    <w:p w14:paraId="49C212CF" w14:textId="4D075AF9" w:rsidR="0011021D" w:rsidRPr="00191D04" w:rsidRDefault="00AE0D8A" w:rsidP="0011021D">
      <w:pPr>
        <w:rPr>
          <w:rFonts w:ascii="Times New Roman" w:hAnsi="Times New Roman" w:cs="Times New Roman"/>
          <w:b/>
          <w:color w:val="000000" w:themeColor="text1"/>
          <w:sz w:val="20"/>
          <w:szCs w:val="20"/>
        </w:rPr>
      </w:pPr>
      <w:r w:rsidRPr="00191D04">
        <w:rPr>
          <w:rFonts w:ascii="Times New Roman" w:hAnsi="Times New Roman" w:cs="Times New Roman"/>
          <w:b/>
          <w:color w:val="000000" w:themeColor="text1"/>
          <w:sz w:val="20"/>
          <w:szCs w:val="20"/>
        </w:rPr>
        <w:t>___________________________________________________________________________________________</w:t>
      </w:r>
    </w:p>
    <w:p w14:paraId="68D6B95F" w14:textId="5533060D" w:rsidR="0011021D" w:rsidRPr="00191D04" w:rsidRDefault="0011021D" w:rsidP="0011021D">
      <w:pPr>
        <w:pStyle w:val="ListParagraph"/>
        <w:numPr>
          <w:ilvl w:val="0"/>
          <w:numId w:val="14"/>
        </w:numPr>
        <w:rPr>
          <w:rFonts w:ascii="Times New Roman" w:hAnsi="Times New Roman" w:cs="Times New Roman"/>
          <w:b/>
          <w:color w:val="000000" w:themeColor="text1"/>
          <w:sz w:val="20"/>
          <w:szCs w:val="20"/>
        </w:rPr>
      </w:pPr>
      <w:r w:rsidRPr="00191D04">
        <w:rPr>
          <w:rFonts w:ascii="Times New Roman" w:hAnsi="Times New Roman" w:cs="Times New Roman"/>
          <w:b/>
          <w:color w:val="000000" w:themeColor="text1"/>
          <w:sz w:val="20"/>
          <w:szCs w:val="20"/>
        </w:rPr>
        <w:t>INTRODUCTION</w:t>
      </w:r>
    </w:p>
    <w:p w14:paraId="1DA240B4" w14:textId="77777777" w:rsidR="0011021D" w:rsidRPr="00191D04" w:rsidRDefault="0011021D" w:rsidP="0011021D">
      <w:pPr>
        <w:pStyle w:val="ListParagraph"/>
        <w:numPr>
          <w:ilvl w:val="0"/>
          <w:numId w:val="14"/>
        </w:numPr>
        <w:rPr>
          <w:rFonts w:ascii="Times New Roman" w:hAnsi="Times New Roman" w:cs="Times New Roman"/>
          <w:b/>
          <w:color w:val="000000" w:themeColor="text1"/>
          <w:sz w:val="20"/>
          <w:szCs w:val="20"/>
        </w:rPr>
      </w:pPr>
      <w:r w:rsidRPr="00191D04">
        <w:rPr>
          <w:rFonts w:ascii="Times New Roman" w:hAnsi="Times New Roman" w:cs="Times New Roman"/>
          <w:b/>
          <w:color w:val="000000" w:themeColor="text1"/>
          <w:sz w:val="20"/>
          <w:szCs w:val="20"/>
        </w:rPr>
        <w:t>EXECUTIVE SUMMARY</w:t>
      </w:r>
    </w:p>
    <w:p w14:paraId="03DC6299" w14:textId="77777777" w:rsidR="0011021D" w:rsidRPr="00191D04" w:rsidRDefault="0011021D" w:rsidP="0011021D">
      <w:pPr>
        <w:pStyle w:val="ListParagraph"/>
        <w:numPr>
          <w:ilvl w:val="0"/>
          <w:numId w:val="14"/>
        </w:numPr>
        <w:rPr>
          <w:rFonts w:ascii="Times New Roman" w:hAnsi="Times New Roman" w:cs="Times New Roman"/>
          <w:b/>
          <w:color w:val="000000" w:themeColor="text1"/>
          <w:sz w:val="20"/>
          <w:szCs w:val="20"/>
        </w:rPr>
      </w:pPr>
      <w:r w:rsidRPr="00191D04">
        <w:rPr>
          <w:rFonts w:ascii="Times New Roman" w:hAnsi="Times New Roman" w:cs="Times New Roman"/>
          <w:b/>
          <w:color w:val="000000" w:themeColor="text1"/>
          <w:sz w:val="20"/>
          <w:szCs w:val="20"/>
        </w:rPr>
        <w:t>CLASSIFICATION ALGORITHMS</w:t>
      </w:r>
    </w:p>
    <w:p w14:paraId="463CF28B" w14:textId="4F6B8CCF" w:rsidR="00AE0D8A" w:rsidRPr="00191D04" w:rsidRDefault="00AE0D8A" w:rsidP="00AE0D8A">
      <w:pPr>
        <w:pStyle w:val="ListParagraph"/>
        <w:numPr>
          <w:ilvl w:val="1"/>
          <w:numId w:val="14"/>
        </w:numPr>
        <w:rPr>
          <w:rFonts w:ascii="Times New Roman" w:hAnsi="Times New Roman" w:cs="Times New Roman"/>
          <w:b/>
          <w:color w:val="000000" w:themeColor="text1"/>
          <w:sz w:val="20"/>
          <w:szCs w:val="20"/>
        </w:rPr>
      </w:pPr>
      <w:r w:rsidRPr="00191D04">
        <w:rPr>
          <w:rFonts w:ascii="Times New Roman" w:hAnsi="Times New Roman" w:cs="Times New Roman"/>
          <w:b/>
          <w:color w:val="000000" w:themeColor="text1"/>
          <w:sz w:val="20"/>
          <w:szCs w:val="20"/>
        </w:rPr>
        <w:t>Description of Injury S</w:t>
      </w:r>
      <w:r w:rsidRPr="00191D04">
        <w:rPr>
          <w:rFonts w:ascii="Times New Roman" w:hAnsi="Times New Roman" w:cs="Times New Roman"/>
          <w:b/>
          <w:color w:val="000000" w:themeColor="text1"/>
          <w:sz w:val="20"/>
          <w:szCs w:val="20"/>
        </w:rPr>
        <w:t>ubtypes</w:t>
      </w:r>
    </w:p>
    <w:p w14:paraId="204814F9" w14:textId="22B7C392" w:rsidR="0011021D" w:rsidRPr="00191D04" w:rsidRDefault="0011021D" w:rsidP="0011021D">
      <w:pPr>
        <w:pStyle w:val="ListParagraph"/>
        <w:numPr>
          <w:ilvl w:val="2"/>
          <w:numId w:val="14"/>
        </w:numPr>
        <w:rPr>
          <w:rFonts w:ascii="Times New Roman" w:hAnsi="Times New Roman" w:cs="Times New Roman"/>
          <w:b/>
          <w:color w:val="000000" w:themeColor="text1"/>
          <w:sz w:val="20"/>
          <w:szCs w:val="20"/>
        </w:rPr>
      </w:pPr>
      <w:r w:rsidRPr="00191D04">
        <w:rPr>
          <w:rFonts w:ascii="Times New Roman" w:hAnsi="Times New Roman" w:cs="Times New Roman"/>
          <w:b/>
          <w:color w:val="000000" w:themeColor="text1"/>
          <w:sz w:val="20"/>
          <w:szCs w:val="20"/>
        </w:rPr>
        <w:t xml:space="preserve">Description of Maintenance and Repair </w:t>
      </w:r>
      <w:r w:rsidR="00AE0D8A" w:rsidRPr="00191D04">
        <w:rPr>
          <w:rFonts w:ascii="Times New Roman" w:hAnsi="Times New Roman" w:cs="Times New Roman"/>
          <w:b/>
          <w:color w:val="000000" w:themeColor="text1"/>
          <w:sz w:val="20"/>
          <w:szCs w:val="20"/>
        </w:rPr>
        <w:t xml:space="preserve">(MR) </w:t>
      </w:r>
      <w:r w:rsidRPr="00191D04">
        <w:rPr>
          <w:rFonts w:ascii="Times New Roman" w:hAnsi="Times New Roman" w:cs="Times New Roman"/>
          <w:b/>
          <w:color w:val="000000" w:themeColor="text1"/>
          <w:sz w:val="20"/>
          <w:szCs w:val="20"/>
        </w:rPr>
        <w:t>Subtype</w:t>
      </w:r>
    </w:p>
    <w:p w14:paraId="21973053" w14:textId="77777777" w:rsidR="0011021D" w:rsidRPr="00191D04" w:rsidRDefault="0011021D" w:rsidP="0011021D">
      <w:pPr>
        <w:pStyle w:val="ListParagraph"/>
        <w:numPr>
          <w:ilvl w:val="3"/>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Subtype definition</w:t>
      </w:r>
    </w:p>
    <w:p w14:paraId="1AB8D1A3" w14:textId="77777777" w:rsidR="0011021D" w:rsidRPr="00191D04" w:rsidRDefault="0011021D" w:rsidP="0011021D">
      <w:pPr>
        <w:pStyle w:val="ListParagraph"/>
        <w:numPr>
          <w:ilvl w:val="4"/>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Cases of workers being injured while conducting maintenance and repair activities. Existing miner activity classifications include:</w:t>
      </w:r>
    </w:p>
    <w:p w14:paraId="0A7128DD" w14:textId="77777777" w:rsidR="0011021D" w:rsidRPr="00191D04" w:rsidRDefault="0011021D" w:rsidP="0011021D">
      <w:pPr>
        <w:pStyle w:val="ListParagraph"/>
        <w:numPr>
          <w:ilvl w:val="5"/>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Electrical maintenance/repair</w:t>
      </w:r>
    </w:p>
    <w:p w14:paraId="3513CA5D" w14:textId="77777777" w:rsidR="0011021D" w:rsidRPr="00191D04" w:rsidRDefault="0011021D" w:rsidP="0011021D">
      <w:pPr>
        <w:pStyle w:val="ListParagraph"/>
        <w:numPr>
          <w:ilvl w:val="5"/>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Machine maintenance/repair</w:t>
      </w:r>
    </w:p>
    <w:p w14:paraId="4A8B7D02" w14:textId="77777777" w:rsidR="0011021D" w:rsidRPr="00191D04" w:rsidRDefault="0011021D" w:rsidP="0011021D">
      <w:pPr>
        <w:pStyle w:val="ListParagraph"/>
        <w:numPr>
          <w:ilvl w:val="5"/>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Ventilation maintenance/install</w:t>
      </w:r>
    </w:p>
    <w:p w14:paraId="495A6042" w14:textId="77777777" w:rsidR="0011021D" w:rsidRPr="00191D04" w:rsidRDefault="0011021D" w:rsidP="0011021D">
      <w:pPr>
        <w:pStyle w:val="ListParagraph"/>
        <w:numPr>
          <w:ilvl w:val="4"/>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Included cases</w:t>
      </w:r>
    </w:p>
    <w:p w14:paraId="1B90C5EE" w14:textId="77777777" w:rsidR="0011021D" w:rsidRPr="00191D04" w:rsidRDefault="0011021D" w:rsidP="0011021D">
      <w:pPr>
        <w:pStyle w:val="ListParagraph"/>
        <w:numPr>
          <w:ilvl w:val="5"/>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All cases in which the miner occupation is recorded as “maintenance or repairman” should be included in this category, except in cases in which the accident was unrelated to the maintenance/repair activity (e.g. a roof fall).</w:t>
      </w:r>
    </w:p>
    <w:p w14:paraId="1E09EB8F" w14:textId="77777777" w:rsidR="0011021D" w:rsidRPr="00191D04" w:rsidRDefault="0011021D" w:rsidP="0011021D">
      <w:pPr>
        <w:pStyle w:val="ListParagraph"/>
        <w:numPr>
          <w:ilvl w:val="5"/>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This subtype can include cases with any recorded occupation, injury source, accident class, or miner activity.</w:t>
      </w:r>
    </w:p>
    <w:p w14:paraId="225DF984" w14:textId="77777777" w:rsidR="0011021D" w:rsidRPr="00191D04" w:rsidRDefault="0011021D" w:rsidP="0011021D">
      <w:pPr>
        <w:pStyle w:val="ListParagraph"/>
        <w:numPr>
          <w:ilvl w:val="5"/>
          <w:numId w:val="14"/>
        </w:numPr>
        <w:rPr>
          <w:rFonts w:ascii="Times New Roman" w:hAnsi="Times New Roman" w:cs="Times New Roman"/>
          <w:color w:val="000000" w:themeColor="text1"/>
          <w:sz w:val="20"/>
          <w:szCs w:val="20"/>
        </w:rPr>
      </w:pPr>
      <w:r w:rsidRPr="00191D04">
        <w:rPr>
          <w:rFonts w:ascii="Times New Roman" w:eastAsia="Times New Roman" w:hAnsi="Times New Roman" w:cs="Times New Roman"/>
          <w:bCs/>
          <w:color w:val="000000" w:themeColor="text1"/>
          <w:sz w:val="20"/>
          <w:szCs w:val="20"/>
        </w:rPr>
        <w:t>Shoveling coal at the belt is regarded as maintenance, and therefore injuries sustained during this activity are included in the subtype.</w:t>
      </w:r>
    </w:p>
    <w:p w14:paraId="722E298F" w14:textId="77777777" w:rsidR="0011021D" w:rsidRPr="00191D04" w:rsidRDefault="0011021D" w:rsidP="0011021D">
      <w:pPr>
        <w:pStyle w:val="ListParagraph"/>
        <w:numPr>
          <w:ilvl w:val="4"/>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Excluded cases</w:t>
      </w:r>
    </w:p>
    <w:p w14:paraId="671074D3" w14:textId="77777777" w:rsidR="0011021D" w:rsidRPr="00191D04" w:rsidRDefault="0011021D" w:rsidP="0011021D">
      <w:pPr>
        <w:pStyle w:val="ListParagraph"/>
        <w:numPr>
          <w:ilvl w:val="5"/>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Accidents that occur during maintenance/repair work but are not immediately related to that activity, such as falling rock accidents, are excluded from the subtype.</w:t>
      </w:r>
    </w:p>
    <w:p w14:paraId="35F34DEA" w14:textId="201CD7A4" w:rsidR="0011021D" w:rsidRPr="00191D04" w:rsidRDefault="0011021D" w:rsidP="0011021D">
      <w:pPr>
        <w:pStyle w:val="ListParagraph"/>
        <w:numPr>
          <w:ilvl w:val="5"/>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 xml:space="preserve">Accidents that occur </w:t>
      </w:r>
      <w:r w:rsidRPr="00191D04">
        <w:rPr>
          <w:rFonts w:ascii="Times New Roman" w:eastAsia="Times New Roman" w:hAnsi="Times New Roman" w:cs="Times New Roman"/>
          <w:bCs/>
          <w:color w:val="000000" w:themeColor="text1"/>
          <w:sz w:val="20"/>
          <w:szCs w:val="20"/>
        </w:rPr>
        <w:t>during installation work are excluded from the subtype.</w:t>
      </w:r>
    </w:p>
    <w:p w14:paraId="07DE0FFB" w14:textId="33D6B571" w:rsidR="0011021D" w:rsidRPr="00191D04" w:rsidRDefault="0011021D" w:rsidP="0011021D">
      <w:pPr>
        <w:pStyle w:val="ListParagraph"/>
        <w:numPr>
          <w:ilvl w:val="2"/>
          <w:numId w:val="14"/>
        </w:numPr>
        <w:rPr>
          <w:rFonts w:ascii="Times New Roman" w:hAnsi="Times New Roman" w:cs="Times New Roman"/>
          <w:b/>
          <w:color w:val="000000" w:themeColor="text1"/>
          <w:sz w:val="20"/>
          <w:szCs w:val="20"/>
        </w:rPr>
      </w:pPr>
      <w:r w:rsidRPr="00191D04">
        <w:rPr>
          <w:rFonts w:ascii="Times New Roman" w:hAnsi="Times New Roman" w:cs="Times New Roman"/>
          <w:b/>
          <w:color w:val="000000" w:themeColor="text1"/>
          <w:sz w:val="20"/>
          <w:szCs w:val="20"/>
        </w:rPr>
        <w:t xml:space="preserve">Description of Pinning and Striking </w:t>
      </w:r>
      <w:r w:rsidR="00AE0D8A" w:rsidRPr="00191D04">
        <w:rPr>
          <w:rFonts w:ascii="Times New Roman" w:hAnsi="Times New Roman" w:cs="Times New Roman"/>
          <w:b/>
          <w:color w:val="000000" w:themeColor="text1"/>
          <w:sz w:val="20"/>
          <w:szCs w:val="20"/>
        </w:rPr>
        <w:t xml:space="preserve">(PS) </w:t>
      </w:r>
      <w:r w:rsidRPr="00191D04">
        <w:rPr>
          <w:rFonts w:ascii="Times New Roman" w:hAnsi="Times New Roman" w:cs="Times New Roman"/>
          <w:b/>
          <w:color w:val="000000" w:themeColor="text1"/>
          <w:sz w:val="20"/>
          <w:szCs w:val="20"/>
        </w:rPr>
        <w:t>Subtype</w:t>
      </w:r>
    </w:p>
    <w:p w14:paraId="4F06545C" w14:textId="77777777" w:rsidR="0011021D" w:rsidRPr="00191D04" w:rsidRDefault="0011021D" w:rsidP="0011021D">
      <w:pPr>
        <w:pStyle w:val="ListParagraph"/>
        <w:numPr>
          <w:ilvl w:val="3"/>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Subtype definition</w:t>
      </w:r>
    </w:p>
    <w:p w14:paraId="787F3794" w14:textId="77777777" w:rsidR="0011021D" w:rsidRPr="00191D04" w:rsidRDefault="0011021D" w:rsidP="0011021D">
      <w:pPr>
        <w:pStyle w:val="ListParagraph"/>
        <w:numPr>
          <w:ilvl w:val="4"/>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All cases of pinning or striking accidents involving machinery or powered haulage and either a:</w:t>
      </w:r>
    </w:p>
    <w:p w14:paraId="471F8BBA" w14:textId="77777777" w:rsidR="0011021D" w:rsidRPr="00191D04" w:rsidRDefault="0011021D" w:rsidP="0011021D">
      <w:pPr>
        <w:pStyle w:val="ListParagraph"/>
        <w:numPr>
          <w:ilvl w:val="5"/>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Vehicle-to-vehicle collision, or a</w:t>
      </w:r>
    </w:p>
    <w:p w14:paraId="66389FA3" w14:textId="77777777" w:rsidR="0011021D" w:rsidRPr="00191D04" w:rsidRDefault="0011021D" w:rsidP="0011021D">
      <w:pPr>
        <w:pStyle w:val="ListParagraph"/>
        <w:numPr>
          <w:ilvl w:val="5"/>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Vehicle-to-person collision</w:t>
      </w:r>
    </w:p>
    <w:p w14:paraId="3E17D6CA" w14:textId="77777777" w:rsidR="0011021D" w:rsidRPr="00191D04" w:rsidRDefault="0011021D" w:rsidP="0011021D">
      <w:pPr>
        <w:pStyle w:val="ListParagraph"/>
        <w:numPr>
          <w:ilvl w:val="3"/>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Included cases</w:t>
      </w:r>
    </w:p>
    <w:p w14:paraId="1E52135D" w14:textId="77777777" w:rsidR="0011021D" w:rsidRPr="00191D04" w:rsidRDefault="0011021D" w:rsidP="0011021D">
      <w:pPr>
        <w:pStyle w:val="ListParagraph"/>
        <w:numPr>
          <w:ilvl w:val="4"/>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u w:val="single"/>
        </w:rPr>
        <w:t>Non-powered vehicle accidents</w:t>
      </w:r>
      <w:r w:rsidRPr="00191D04">
        <w:rPr>
          <w:rFonts w:ascii="Times New Roman" w:hAnsi="Times New Roman" w:cs="Times New Roman"/>
          <w:color w:val="000000" w:themeColor="text1"/>
          <w:sz w:val="20"/>
          <w:szCs w:val="20"/>
        </w:rPr>
        <w:t xml:space="preserve">: Cases in which a vehicle struck another vehicle or a person, but the initial vehicle was not powered at </w:t>
      </w:r>
      <w:r w:rsidRPr="00191D04">
        <w:rPr>
          <w:rFonts w:ascii="Times New Roman" w:hAnsi="Times New Roman" w:cs="Times New Roman"/>
          <w:color w:val="000000" w:themeColor="text1"/>
          <w:sz w:val="20"/>
          <w:szCs w:val="20"/>
        </w:rPr>
        <w:lastRenderedPageBreak/>
        <w:t xml:space="preserve">the time of the collision, will be considered pinning and striking accidents. </w:t>
      </w:r>
    </w:p>
    <w:p w14:paraId="77853FAC" w14:textId="77777777" w:rsidR="0011021D" w:rsidRPr="00191D04" w:rsidRDefault="0011021D" w:rsidP="0011021D">
      <w:pPr>
        <w:pStyle w:val="ListParagraph"/>
        <w:numPr>
          <w:ilvl w:val="4"/>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u w:val="single"/>
        </w:rPr>
        <w:t>Certain roof-bolting accidents</w:t>
      </w:r>
      <w:r w:rsidRPr="00191D04">
        <w:rPr>
          <w:rFonts w:ascii="Times New Roman" w:hAnsi="Times New Roman" w:cs="Times New Roman"/>
          <w:color w:val="000000" w:themeColor="text1"/>
          <w:sz w:val="20"/>
          <w:szCs w:val="20"/>
        </w:rPr>
        <w:t xml:space="preserve">: Cases of roof-bolting accidents that will be included in the pinning and striking subtype include injuries in which an employee was pinned, struck or caught by/between the roof bolting machine as a result of the powered motion of that machine. </w:t>
      </w:r>
    </w:p>
    <w:p w14:paraId="5B858647" w14:textId="77777777" w:rsidR="0011021D" w:rsidRPr="00191D04" w:rsidRDefault="0011021D" w:rsidP="0011021D">
      <w:pPr>
        <w:pStyle w:val="ListParagraph"/>
        <w:numPr>
          <w:ilvl w:val="4"/>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u w:val="single"/>
        </w:rPr>
        <w:t>Intermediate-object collisions</w:t>
      </w:r>
      <w:r w:rsidRPr="00191D04">
        <w:rPr>
          <w:rFonts w:ascii="Times New Roman" w:hAnsi="Times New Roman" w:cs="Times New Roman"/>
          <w:color w:val="000000" w:themeColor="text1"/>
          <w:sz w:val="20"/>
          <w:szCs w:val="20"/>
        </w:rPr>
        <w:t xml:space="preserve">: Cases in which a vehicle strikes an object (neither another vehicle nor a person), and that object in turn strikes a person or vehicle, will be included as pinning and striking accidents. </w:t>
      </w:r>
    </w:p>
    <w:p w14:paraId="6C1162E0" w14:textId="77777777" w:rsidR="0011021D" w:rsidRPr="00191D04" w:rsidRDefault="0011021D" w:rsidP="0011021D">
      <w:pPr>
        <w:pStyle w:val="ListParagraph"/>
        <w:numPr>
          <w:ilvl w:val="4"/>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u w:val="single"/>
        </w:rPr>
        <w:t>Vehicle accidents with injured remote operator</w:t>
      </w:r>
      <w:r w:rsidRPr="00191D04">
        <w:rPr>
          <w:rFonts w:ascii="Times New Roman" w:hAnsi="Times New Roman" w:cs="Times New Roman"/>
          <w:color w:val="000000" w:themeColor="text1"/>
          <w:sz w:val="20"/>
          <w:szCs w:val="20"/>
        </w:rPr>
        <w:t xml:space="preserve">: If a vehicle can be operated remotely, it is possible that the operator was outside of the vehicle at the time of the injury. As a practical matter, we often cannot determine from the narrative field whether the operator was inside or outside of the vehicle at the time of the accident. (This is the case for all vehicles in our training dataset except shuttle cars and roof bolting machines.)  In such ambiguous situations, we included the case as a pinning/striking incident as long as it meets all of the other inclusion criteria.  </w:t>
      </w:r>
    </w:p>
    <w:p w14:paraId="3494B4C7" w14:textId="77777777" w:rsidR="0011021D" w:rsidRPr="00191D04" w:rsidRDefault="0011021D" w:rsidP="0011021D">
      <w:pPr>
        <w:pStyle w:val="ListParagraph"/>
        <w:numPr>
          <w:ilvl w:val="4"/>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u w:val="single"/>
        </w:rPr>
        <w:t>Brake failure</w:t>
      </w:r>
      <w:r w:rsidRPr="00191D04">
        <w:rPr>
          <w:rFonts w:ascii="Times New Roman" w:hAnsi="Times New Roman" w:cs="Times New Roman"/>
          <w:color w:val="000000" w:themeColor="text1"/>
          <w:sz w:val="20"/>
          <w:szCs w:val="20"/>
        </w:rPr>
        <w:t>: Cases of vehicle brake failure cannot be prevented using proximity detection technology, because the failure is purely mechanical. However, it is impossible to ascertain from the narrative fields alone whether the brakes of a particular vehicle in fact failed, or whether they were simply not engaged properly by the operator. Therefore, we include such cases in our subtype.</w:t>
      </w:r>
    </w:p>
    <w:p w14:paraId="535830E6" w14:textId="77777777" w:rsidR="0011021D" w:rsidRPr="00191D04" w:rsidRDefault="0011021D" w:rsidP="0011021D">
      <w:pPr>
        <w:pStyle w:val="ListParagraph"/>
        <w:numPr>
          <w:ilvl w:val="4"/>
          <w:numId w:val="14"/>
        </w:numPr>
        <w:rPr>
          <w:rFonts w:ascii="Times New Roman" w:hAnsi="Times New Roman" w:cs="Times New Roman"/>
          <w:color w:val="000000" w:themeColor="text1"/>
          <w:sz w:val="20"/>
          <w:szCs w:val="20"/>
        </w:rPr>
      </w:pPr>
      <w:r w:rsidRPr="00191D04">
        <w:rPr>
          <w:rFonts w:ascii="Times New Roman" w:eastAsia="Times New Roman" w:hAnsi="Times New Roman" w:cs="Times New Roman"/>
          <w:color w:val="000000" w:themeColor="text1"/>
          <w:sz w:val="20"/>
          <w:szCs w:val="20"/>
          <w:u w:val="single"/>
        </w:rPr>
        <w:t>Vehicle to vehicle accidents with no injuries</w:t>
      </w:r>
      <w:r w:rsidRPr="00191D04">
        <w:rPr>
          <w:rFonts w:ascii="Times New Roman" w:eastAsia="Times New Roman" w:hAnsi="Times New Roman" w:cs="Times New Roman"/>
          <w:color w:val="000000" w:themeColor="text1"/>
          <w:sz w:val="20"/>
          <w:szCs w:val="20"/>
        </w:rPr>
        <w:t>.</w:t>
      </w:r>
    </w:p>
    <w:p w14:paraId="32C93BB6" w14:textId="77777777" w:rsidR="0011021D" w:rsidRPr="00191D04" w:rsidRDefault="0011021D" w:rsidP="0011021D">
      <w:pPr>
        <w:pStyle w:val="ListParagraph"/>
        <w:numPr>
          <w:ilvl w:val="3"/>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Excluded cases</w:t>
      </w:r>
      <w:r w:rsidRPr="00191D04">
        <w:rPr>
          <w:rFonts w:ascii="Times New Roman" w:hAnsi="Times New Roman" w:cs="Times New Roman"/>
          <w:color w:val="000000" w:themeColor="text1"/>
          <w:sz w:val="20"/>
          <w:szCs w:val="20"/>
        </w:rPr>
        <w:tab/>
      </w:r>
    </w:p>
    <w:p w14:paraId="513C7482" w14:textId="77777777" w:rsidR="0011021D" w:rsidRPr="00191D04" w:rsidRDefault="0011021D" w:rsidP="0011021D">
      <w:pPr>
        <w:pStyle w:val="ListParagraph"/>
        <w:numPr>
          <w:ilvl w:val="4"/>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u w:val="single"/>
        </w:rPr>
        <w:t>Certain roof-bolting accidents</w:t>
      </w:r>
      <w:r w:rsidRPr="00191D04">
        <w:rPr>
          <w:rFonts w:ascii="Times New Roman" w:hAnsi="Times New Roman" w:cs="Times New Roman"/>
          <w:color w:val="000000" w:themeColor="text1"/>
          <w:sz w:val="20"/>
          <w:szCs w:val="20"/>
        </w:rPr>
        <w:t>: Injuries caused by the rotational movement of the drill or bolts will not be included in the subtype. Cases of entanglement (in which clothing or body parts are pulled by the rotational movement of the drill) will also not be included in the subtype. Moreover, cases of the drill steel bending or breaking will not be categorized as pinning and striking accidents.</w:t>
      </w:r>
    </w:p>
    <w:p w14:paraId="2C810721" w14:textId="77777777" w:rsidR="0011021D" w:rsidRPr="00191D04" w:rsidRDefault="0011021D" w:rsidP="0011021D">
      <w:pPr>
        <w:pStyle w:val="ListParagraph"/>
        <w:numPr>
          <w:ilvl w:val="4"/>
          <w:numId w:val="14"/>
        </w:numPr>
        <w:rPr>
          <w:rFonts w:ascii="Times New Roman" w:hAnsi="Times New Roman" w:cs="Times New Roman"/>
          <w:color w:val="000000" w:themeColor="text1"/>
          <w:sz w:val="20"/>
          <w:szCs w:val="20"/>
        </w:rPr>
      </w:pPr>
      <w:r w:rsidRPr="00191D04">
        <w:rPr>
          <w:rFonts w:ascii="Times New Roman" w:eastAsia="Times New Roman" w:hAnsi="Times New Roman" w:cs="Times New Roman"/>
          <w:bCs/>
          <w:color w:val="000000" w:themeColor="text1"/>
          <w:sz w:val="20"/>
          <w:szCs w:val="20"/>
          <w:u w:val="single"/>
        </w:rPr>
        <w:t xml:space="preserve">Vehicles colliding with walls/other </w:t>
      </w:r>
      <w:proofErr w:type="spellStart"/>
      <w:r w:rsidRPr="00191D04">
        <w:rPr>
          <w:rFonts w:ascii="Times New Roman" w:eastAsia="Times New Roman" w:hAnsi="Times New Roman" w:cs="Times New Roman"/>
          <w:bCs/>
          <w:color w:val="000000" w:themeColor="text1"/>
          <w:sz w:val="20"/>
          <w:szCs w:val="20"/>
          <w:u w:val="single"/>
        </w:rPr>
        <w:t>unmotorized</w:t>
      </w:r>
      <w:proofErr w:type="spellEnd"/>
      <w:r w:rsidRPr="00191D04">
        <w:rPr>
          <w:rFonts w:ascii="Times New Roman" w:eastAsia="Times New Roman" w:hAnsi="Times New Roman" w:cs="Times New Roman"/>
          <w:bCs/>
          <w:color w:val="000000" w:themeColor="text1"/>
          <w:sz w:val="20"/>
          <w:szCs w:val="20"/>
          <w:u w:val="single"/>
        </w:rPr>
        <w:t xml:space="preserve"> machinery</w:t>
      </w:r>
      <w:r w:rsidRPr="00191D04">
        <w:rPr>
          <w:rFonts w:ascii="Times New Roman" w:eastAsia="Times New Roman" w:hAnsi="Times New Roman" w:cs="Times New Roman"/>
          <w:bCs/>
          <w:color w:val="000000" w:themeColor="text1"/>
          <w:sz w:val="20"/>
          <w:szCs w:val="20"/>
        </w:rPr>
        <w:t>.</w:t>
      </w:r>
    </w:p>
    <w:p w14:paraId="3886F9CA" w14:textId="77777777" w:rsidR="0011021D" w:rsidRPr="00191D04" w:rsidRDefault="0011021D" w:rsidP="0011021D">
      <w:pPr>
        <w:pStyle w:val="ListParagraph"/>
        <w:numPr>
          <w:ilvl w:val="4"/>
          <w:numId w:val="14"/>
        </w:numPr>
        <w:rPr>
          <w:rFonts w:ascii="Times New Roman" w:hAnsi="Times New Roman" w:cs="Times New Roman"/>
          <w:color w:val="000000" w:themeColor="text1"/>
          <w:sz w:val="20"/>
          <w:szCs w:val="20"/>
        </w:rPr>
      </w:pPr>
      <w:r w:rsidRPr="00191D04">
        <w:rPr>
          <w:rFonts w:ascii="Times New Roman" w:eastAsia="Times New Roman" w:hAnsi="Times New Roman" w:cs="Times New Roman"/>
          <w:bCs/>
          <w:color w:val="000000" w:themeColor="text1"/>
          <w:sz w:val="20"/>
          <w:szCs w:val="20"/>
          <w:u w:val="single"/>
        </w:rPr>
        <w:t>Vehicle accidents caused by bumps in the road</w:t>
      </w:r>
      <w:r w:rsidRPr="00191D04">
        <w:rPr>
          <w:rFonts w:ascii="Times New Roman" w:eastAsia="Times New Roman" w:hAnsi="Times New Roman" w:cs="Times New Roman"/>
          <w:bCs/>
          <w:color w:val="000000" w:themeColor="text1"/>
          <w:sz w:val="20"/>
          <w:szCs w:val="20"/>
        </w:rPr>
        <w:t>.</w:t>
      </w:r>
      <w:r w:rsidRPr="00191D04">
        <w:rPr>
          <w:rFonts w:ascii="Times New Roman" w:eastAsia="Times New Roman" w:hAnsi="Times New Roman" w:cs="Times New Roman"/>
          <w:bCs/>
          <w:color w:val="000000" w:themeColor="text1"/>
          <w:sz w:val="20"/>
          <w:szCs w:val="20"/>
        </w:rPr>
        <w:br/>
      </w:r>
      <w:r w:rsidRPr="00191D04">
        <w:rPr>
          <w:rFonts w:ascii="Times New Roman" w:hAnsi="Times New Roman" w:cs="Times New Roman"/>
          <w:color w:val="000000" w:themeColor="text1"/>
          <w:sz w:val="20"/>
          <w:szCs w:val="20"/>
          <w:u w:val="single"/>
        </w:rPr>
        <w:t>Vehicle accidents with injured operator inside the vehicle</w:t>
      </w:r>
      <w:r w:rsidRPr="00191D04">
        <w:rPr>
          <w:rFonts w:ascii="Times New Roman" w:hAnsi="Times New Roman" w:cs="Times New Roman"/>
          <w:color w:val="000000" w:themeColor="text1"/>
          <w:sz w:val="20"/>
          <w:szCs w:val="20"/>
        </w:rPr>
        <w:t>: If a vehicle is involved in a pinning/striking incident, but it is apparent that the injured miner was inside the vehicle when the accident occurred, then the case will be omitted from the pinning/striking subtype. This is because, in most such cases, the operator was simply j</w:t>
      </w:r>
      <w:r w:rsidRPr="00191D04">
        <w:rPr>
          <w:rFonts w:ascii="Times New Roman" w:hAnsi="Times New Roman" w:cs="Times New Roman"/>
          <w:color w:val="000000" w:themeColor="text1"/>
          <w:sz w:val="20"/>
          <w:szCs w:val="20"/>
        </w:rPr>
        <w:t>arred or jostled while driving.</w:t>
      </w:r>
    </w:p>
    <w:p w14:paraId="14CAB841" w14:textId="2067D464" w:rsidR="0011021D" w:rsidRPr="00191D04" w:rsidRDefault="0011021D" w:rsidP="0011021D">
      <w:pPr>
        <w:pStyle w:val="ListParagraph"/>
        <w:numPr>
          <w:ilvl w:val="4"/>
          <w:numId w:val="14"/>
        </w:numPr>
        <w:rPr>
          <w:rFonts w:ascii="Times New Roman" w:hAnsi="Times New Roman" w:cs="Times New Roman"/>
          <w:b/>
          <w:color w:val="000000" w:themeColor="text1"/>
          <w:sz w:val="20"/>
          <w:szCs w:val="20"/>
        </w:rPr>
      </w:pPr>
      <w:r w:rsidRPr="00191D04">
        <w:rPr>
          <w:rFonts w:ascii="Times New Roman" w:eastAsia="Times New Roman" w:hAnsi="Times New Roman" w:cs="Times New Roman"/>
          <w:color w:val="000000" w:themeColor="text1"/>
          <w:sz w:val="20"/>
          <w:szCs w:val="20"/>
          <w:u w:val="single"/>
        </w:rPr>
        <w:t>Vehicular accidents with no collision</w:t>
      </w:r>
      <w:r w:rsidRPr="00191D04">
        <w:rPr>
          <w:rFonts w:ascii="Times New Roman" w:eastAsia="Times New Roman" w:hAnsi="Times New Roman" w:cs="Times New Roman"/>
          <w:color w:val="000000" w:themeColor="text1"/>
          <w:sz w:val="20"/>
          <w:szCs w:val="20"/>
        </w:rPr>
        <w:t>: Cases of derailing, a vehicle slipping off the track, or sliding on an oil patch will not be included.</w:t>
      </w:r>
    </w:p>
    <w:p w14:paraId="4F00939E" w14:textId="642BEBEA" w:rsidR="00AE0D8A" w:rsidRPr="00191D04" w:rsidRDefault="00AE0D8A" w:rsidP="002478B7">
      <w:pPr>
        <w:pStyle w:val="ListParagraph"/>
        <w:numPr>
          <w:ilvl w:val="0"/>
          <w:numId w:val="14"/>
        </w:numPr>
        <w:rPr>
          <w:rFonts w:ascii="Times New Roman" w:hAnsi="Times New Roman" w:cs="Times New Roman"/>
          <w:b/>
          <w:color w:val="000000" w:themeColor="text1"/>
          <w:sz w:val="20"/>
          <w:szCs w:val="20"/>
        </w:rPr>
      </w:pPr>
      <w:r w:rsidRPr="00191D04">
        <w:rPr>
          <w:rFonts w:ascii="Times New Roman" w:hAnsi="Times New Roman" w:cs="Times New Roman"/>
          <w:b/>
          <w:color w:val="000000" w:themeColor="text1"/>
          <w:sz w:val="20"/>
          <w:szCs w:val="20"/>
        </w:rPr>
        <w:t xml:space="preserve">Methodology </w:t>
      </w:r>
    </w:p>
    <w:p w14:paraId="0398118C" w14:textId="4C11DE94" w:rsidR="002478B7" w:rsidRPr="00191D04" w:rsidRDefault="002478B7" w:rsidP="00AE0D8A">
      <w:pPr>
        <w:pStyle w:val="ListParagraph"/>
        <w:numPr>
          <w:ilvl w:val="0"/>
          <w:numId w:val="14"/>
        </w:numPr>
        <w:ind w:left="1080"/>
        <w:rPr>
          <w:rFonts w:ascii="Times New Roman" w:hAnsi="Times New Roman" w:cs="Times New Roman"/>
          <w:b/>
          <w:color w:val="000000" w:themeColor="text1"/>
          <w:sz w:val="20"/>
          <w:szCs w:val="20"/>
        </w:rPr>
      </w:pPr>
      <w:commentRangeStart w:id="0"/>
      <w:r w:rsidRPr="00191D04">
        <w:rPr>
          <w:rFonts w:ascii="Times New Roman" w:hAnsi="Times New Roman" w:cs="Times New Roman"/>
          <w:b/>
          <w:color w:val="000000" w:themeColor="text1"/>
          <w:sz w:val="20"/>
          <w:szCs w:val="20"/>
        </w:rPr>
        <w:t>Data</w:t>
      </w:r>
      <w:r w:rsidR="00AE0D8A" w:rsidRPr="00191D04">
        <w:rPr>
          <w:rFonts w:ascii="Times New Roman" w:hAnsi="Times New Roman" w:cs="Times New Roman"/>
          <w:b/>
          <w:color w:val="000000" w:themeColor="text1"/>
          <w:sz w:val="20"/>
          <w:szCs w:val="20"/>
        </w:rPr>
        <w:t xml:space="preserve"> Cleaning and P</w:t>
      </w:r>
      <w:r w:rsidRPr="00191D04">
        <w:rPr>
          <w:rFonts w:ascii="Times New Roman" w:hAnsi="Times New Roman" w:cs="Times New Roman"/>
          <w:b/>
          <w:color w:val="000000" w:themeColor="text1"/>
          <w:sz w:val="20"/>
          <w:szCs w:val="20"/>
        </w:rPr>
        <w:t>reparation</w:t>
      </w:r>
      <w:commentRangeEnd w:id="0"/>
      <w:r w:rsidRPr="00191D04">
        <w:rPr>
          <w:rStyle w:val="CommentReference"/>
          <w:rFonts w:ascii="Times New Roman" w:hAnsi="Times New Roman" w:cs="Times New Roman"/>
          <w:sz w:val="20"/>
          <w:szCs w:val="20"/>
        </w:rPr>
        <w:commentReference w:id="0"/>
      </w:r>
    </w:p>
    <w:p w14:paraId="48FE8C0B" w14:textId="77777777" w:rsidR="002478B7" w:rsidRPr="00191D04" w:rsidRDefault="002478B7" w:rsidP="00AE0D8A">
      <w:pPr>
        <w:pStyle w:val="ListParagraph"/>
        <w:numPr>
          <w:ilvl w:val="1"/>
          <w:numId w:val="14"/>
        </w:numPr>
        <w:ind w:left="1800"/>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Study period</w:t>
      </w:r>
    </w:p>
    <w:p w14:paraId="3A93C739" w14:textId="77777777" w:rsidR="002478B7" w:rsidRPr="00191D04" w:rsidRDefault="002478B7" w:rsidP="00AE0D8A">
      <w:pPr>
        <w:pStyle w:val="ListParagraph"/>
        <w:numPr>
          <w:ilvl w:val="2"/>
          <w:numId w:val="14"/>
        </w:numPr>
        <w:ind w:left="2520"/>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In models utilizing counts of violations or counts of significant and substantial violations as predictor variables, the sample is restricted to 2000 Q1 - 2016 Q1. This restriction is due to data availability and quality.</w:t>
      </w:r>
    </w:p>
    <w:p w14:paraId="456E7BE5" w14:textId="4322CD03" w:rsidR="002478B7" w:rsidRPr="00191D04" w:rsidRDefault="002478B7" w:rsidP="00AE0D8A">
      <w:pPr>
        <w:pStyle w:val="ListParagraph"/>
        <w:numPr>
          <w:ilvl w:val="2"/>
          <w:numId w:val="14"/>
        </w:numPr>
        <w:ind w:left="2520"/>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 xml:space="preserve">In models utilizing penalty points as predictor variables, the sample is further restricted to 2007 Q1 - 2016 Q1. This restriction if a consequence of the fact that the </w:t>
      </w:r>
      <w:r w:rsidRPr="00191D04">
        <w:rPr>
          <w:rFonts w:ascii="Times New Roman" w:hAnsi="Times New Roman" w:cs="Times New Roman"/>
          <w:color w:val="000000" w:themeColor="text1"/>
          <w:sz w:val="20"/>
          <w:szCs w:val="20"/>
        </w:rPr>
        <w:lastRenderedPageBreak/>
        <w:t>meaning of penalty point assignments changes over time. The last change to the manner in which penalty points are assessed occurred in 2007 Q1.</w:t>
      </w:r>
    </w:p>
    <w:p w14:paraId="48380A44" w14:textId="77777777" w:rsidR="002478B7" w:rsidRPr="00191D04" w:rsidRDefault="002478B7" w:rsidP="00AE0D8A">
      <w:pPr>
        <w:pStyle w:val="ListParagraph"/>
        <w:numPr>
          <w:ilvl w:val="1"/>
          <w:numId w:val="14"/>
        </w:numPr>
        <w:ind w:left="1800"/>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Other mine inclusion criteria</w:t>
      </w:r>
    </w:p>
    <w:p w14:paraId="0CC9CAC7" w14:textId="42E3A3BA" w:rsidR="002478B7" w:rsidRPr="00191D04" w:rsidRDefault="00643FE1" w:rsidP="00AE0D8A">
      <w:pPr>
        <w:pStyle w:val="ListParagraph"/>
        <w:numPr>
          <w:ilvl w:val="2"/>
          <w:numId w:val="14"/>
        </w:numPr>
        <w:ind w:left="2520"/>
        <w:rPr>
          <w:rFonts w:ascii="Times New Roman" w:eastAsia="Times New Roman" w:hAnsi="Times New Roman" w:cs="Times New Roman"/>
          <w:color w:val="000000" w:themeColor="text1"/>
          <w:sz w:val="20"/>
          <w:szCs w:val="20"/>
        </w:rPr>
      </w:pPr>
      <w:r w:rsidRPr="00191D04">
        <w:rPr>
          <w:rFonts w:ascii="Times New Roman" w:eastAsia="Times New Roman" w:hAnsi="Times New Roman" w:cs="Times New Roman"/>
          <w:color w:val="000000" w:themeColor="text1"/>
          <w:sz w:val="20"/>
          <w:szCs w:val="20"/>
        </w:rPr>
        <w:t>The sample only includes underground coal mines where the subunit is recorded as “underground.”</w:t>
      </w:r>
    </w:p>
    <w:p w14:paraId="0ED0E2ED" w14:textId="77777777" w:rsidR="002478B7" w:rsidRPr="00191D04" w:rsidRDefault="002478B7" w:rsidP="00AE0D8A">
      <w:pPr>
        <w:pStyle w:val="ListParagraph"/>
        <w:numPr>
          <w:ilvl w:val="1"/>
          <w:numId w:val="14"/>
        </w:numPr>
        <w:ind w:left="1800"/>
        <w:rPr>
          <w:rFonts w:ascii="Times New Roman" w:hAnsi="Times New Roman" w:cs="Times New Roman"/>
          <w:color w:val="000000" w:themeColor="text1"/>
          <w:sz w:val="20"/>
          <w:szCs w:val="20"/>
          <w:shd w:val="clear" w:color="auto" w:fill="FFFFFF"/>
        </w:rPr>
      </w:pPr>
      <w:r w:rsidRPr="00191D04">
        <w:rPr>
          <w:rFonts w:ascii="Times New Roman" w:hAnsi="Times New Roman" w:cs="Times New Roman"/>
          <w:color w:val="000000" w:themeColor="text1"/>
          <w:sz w:val="20"/>
          <w:szCs w:val="20"/>
          <w:shd w:val="clear" w:color="auto" w:fill="FFFFFF"/>
        </w:rPr>
        <w:t>Mine status inclusion criteria</w:t>
      </w:r>
    </w:p>
    <w:p w14:paraId="4521665A" w14:textId="77777777" w:rsidR="002478B7" w:rsidRPr="00191D04" w:rsidRDefault="002478B7" w:rsidP="00AE0D8A">
      <w:pPr>
        <w:pStyle w:val="ListParagraph"/>
        <w:numPr>
          <w:ilvl w:val="2"/>
          <w:numId w:val="14"/>
        </w:numPr>
        <w:ind w:left="2520"/>
        <w:rPr>
          <w:rFonts w:ascii="Times New Roman" w:hAnsi="Times New Roman" w:cs="Times New Roman"/>
          <w:color w:val="000000" w:themeColor="text1"/>
          <w:sz w:val="20"/>
          <w:szCs w:val="20"/>
          <w:shd w:val="clear" w:color="auto" w:fill="FFFFFF"/>
        </w:rPr>
      </w:pPr>
      <w:r w:rsidRPr="00191D04">
        <w:rPr>
          <w:rFonts w:ascii="Times New Roman" w:hAnsi="Times New Roman" w:cs="Times New Roman"/>
          <w:color w:val="000000" w:themeColor="text1"/>
          <w:sz w:val="20"/>
          <w:szCs w:val="20"/>
        </w:rPr>
        <w:t xml:space="preserve">Only </w:t>
      </w:r>
      <w:r w:rsidRPr="00191D04">
        <w:rPr>
          <w:rFonts w:ascii="Times New Roman" w:hAnsi="Times New Roman" w:cs="Times New Roman"/>
          <w:sz w:val="20"/>
          <w:szCs w:val="20"/>
        </w:rPr>
        <w:t xml:space="preserve">mine-quarters </w:t>
      </w:r>
      <w:r w:rsidRPr="00191D04">
        <w:rPr>
          <w:rFonts w:ascii="Times New Roman" w:hAnsi="Times New Roman" w:cs="Times New Roman"/>
          <w:color w:val="000000" w:themeColor="text1"/>
          <w:sz w:val="20"/>
          <w:szCs w:val="20"/>
        </w:rPr>
        <w:t xml:space="preserve">for which a mine was not sealed, abandoned and sealed, nonproducing, or temporarily idled are eligible for inclusion in the analysis; however, mine status information is available only at the mine level, not at the mine-quarter level. Therefore, we </w:t>
      </w:r>
      <w:r w:rsidRPr="00191D04">
        <w:rPr>
          <w:rFonts w:ascii="Times New Roman" w:hAnsi="Times New Roman" w:cs="Times New Roman"/>
          <w:color w:val="000000" w:themeColor="text1"/>
          <w:sz w:val="20"/>
          <w:szCs w:val="20"/>
          <w:shd w:val="clear" w:color="auto" w:fill="FFFFFF"/>
        </w:rPr>
        <w:t xml:space="preserve">dropped observations for mines with any of the above mine statuses (e.g., abandoned) </w:t>
      </w:r>
      <w:commentRangeStart w:id="1"/>
      <w:r w:rsidRPr="00191D04">
        <w:rPr>
          <w:rFonts w:ascii="Times New Roman" w:hAnsi="Times New Roman" w:cs="Times New Roman"/>
          <w:color w:val="000000" w:themeColor="text1"/>
          <w:sz w:val="20"/>
          <w:szCs w:val="20"/>
          <w:shd w:val="clear" w:color="auto" w:fill="FFFFFF"/>
        </w:rPr>
        <w:t>when their mine status date comes before the current quarter</w:t>
      </w:r>
      <w:commentRangeEnd w:id="1"/>
      <w:r w:rsidRPr="00191D04">
        <w:rPr>
          <w:rStyle w:val="CommentReference"/>
          <w:rFonts w:ascii="Times New Roman" w:hAnsi="Times New Roman" w:cs="Times New Roman"/>
          <w:sz w:val="20"/>
          <w:szCs w:val="20"/>
        </w:rPr>
        <w:commentReference w:id="1"/>
      </w:r>
      <w:r w:rsidRPr="00191D04">
        <w:rPr>
          <w:rFonts w:ascii="Times New Roman" w:hAnsi="Times New Roman" w:cs="Times New Roman"/>
          <w:color w:val="000000" w:themeColor="text1"/>
          <w:sz w:val="20"/>
          <w:szCs w:val="20"/>
          <w:shd w:val="clear" w:color="auto" w:fill="FFFFFF"/>
        </w:rPr>
        <w:t xml:space="preserve"> (at the mine quarter level).</w:t>
      </w:r>
    </w:p>
    <w:p w14:paraId="2CC13A8D" w14:textId="3D61E22B" w:rsidR="002478B7" w:rsidRPr="00191D04" w:rsidRDefault="002478B7" w:rsidP="00AE0D8A">
      <w:pPr>
        <w:pStyle w:val="ListParagraph"/>
        <w:numPr>
          <w:ilvl w:val="2"/>
          <w:numId w:val="14"/>
        </w:numPr>
        <w:ind w:left="2520"/>
        <w:rPr>
          <w:rFonts w:ascii="Times New Roman" w:hAnsi="Times New Roman" w:cs="Times New Roman"/>
          <w:color w:val="000000" w:themeColor="text1"/>
          <w:sz w:val="20"/>
          <w:szCs w:val="20"/>
          <w:shd w:val="clear" w:color="auto" w:fill="FFFFFF"/>
        </w:rPr>
      </w:pPr>
      <w:r w:rsidRPr="00191D04">
        <w:rPr>
          <w:rFonts w:ascii="Times New Roman" w:hAnsi="Times New Roman" w:cs="Times New Roman"/>
          <w:color w:val="000000" w:themeColor="text1"/>
          <w:sz w:val="20"/>
          <w:szCs w:val="20"/>
          <w:shd w:val="clear" w:color="auto" w:fill="FFFFFF"/>
        </w:rPr>
        <w:t xml:space="preserve">Mine-quarters with no hours worked are excluded, because only quarters with active operation are presumed to generate violations and injuries by the same processes. </w:t>
      </w:r>
    </w:p>
    <w:p w14:paraId="48E3993A" w14:textId="77777777" w:rsidR="002478B7" w:rsidRPr="00191D04" w:rsidRDefault="002478B7" w:rsidP="00AE0D8A">
      <w:pPr>
        <w:pStyle w:val="ListParagraph"/>
        <w:numPr>
          <w:ilvl w:val="1"/>
          <w:numId w:val="14"/>
        </w:numPr>
        <w:ind w:left="1800"/>
        <w:rPr>
          <w:rStyle w:val="Hyperlink"/>
          <w:rFonts w:ascii="Times New Roman" w:hAnsi="Times New Roman" w:cs="Times New Roman"/>
          <w:color w:val="000000" w:themeColor="text1"/>
          <w:sz w:val="20"/>
          <w:szCs w:val="20"/>
          <w:u w:val="none"/>
        </w:rPr>
      </w:pPr>
      <w:commentRangeStart w:id="2"/>
      <w:r w:rsidRPr="00191D04">
        <w:rPr>
          <w:rFonts w:ascii="Times New Roman" w:hAnsi="Times New Roman" w:cs="Times New Roman"/>
          <w:color w:val="000000" w:themeColor="text1"/>
          <w:sz w:val="20"/>
          <w:szCs w:val="20"/>
        </w:rPr>
        <w:t xml:space="preserve">Files taken in from </w:t>
      </w:r>
      <w:hyperlink r:id="rId7" w:history="1">
        <w:r w:rsidRPr="00191D04">
          <w:rPr>
            <w:rStyle w:val="Hyperlink"/>
            <w:rFonts w:ascii="Times New Roman" w:hAnsi="Times New Roman" w:cs="Times New Roman"/>
            <w:color w:val="000000" w:themeColor="text1"/>
            <w:sz w:val="20"/>
            <w:szCs w:val="20"/>
          </w:rPr>
          <w:t>http://arlweb.msha.gov/OpenGovernmentData/OGIMSHA.asp</w:t>
        </w:r>
      </w:hyperlink>
      <w:commentRangeEnd w:id="2"/>
      <w:r w:rsidRPr="00191D04">
        <w:rPr>
          <w:rStyle w:val="CommentReference"/>
          <w:rFonts w:ascii="Times New Roman" w:hAnsi="Times New Roman" w:cs="Times New Roman"/>
          <w:sz w:val="20"/>
          <w:szCs w:val="20"/>
        </w:rPr>
        <w:commentReference w:id="2"/>
      </w:r>
    </w:p>
    <w:p w14:paraId="3D9B69EF" w14:textId="77777777" w:rsidR="002478B7" w:rsidRPr="00191D04" w:rsidRDefault="002478B7" w:rsidP="00AE0D8A">
      <w:pPr>
        <w:pStyle w:val="ListParagraph"/>
        <w:numPr>
          <w:ilvl w:val="2"/>
          <w:numId w:val="14"/>
        </w:numPr>
        <w:ind w:left="2520"/>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 xml:space="preserve">The following </w:t>
      </w:r>
    </w:p>
    <w:p w14:paraId="0E3BCDF1" w14:textId="77777777" w:rsidR="002478B7" w:rsidRPr="00191D04" w:rsidRDefault="002478B7" w:rsidP="00AE0D8A">
      <w:pPr>
        <w:pStyle w:val="ListParagraph"/>
        <w:numPr>
          <w:ilvl w:val="3"/>
          <w:numId w:val="14"/>
        </w:numPr>
        <w:ind w:left="3240"/>
        <w:rPr>
          <w:rFonts w:ascii="Times New Roman" w:hAnsi="Times New Roman" w:cs="Times New Roman"/>
          <w:color w:val="000000" w:themeColor="text1"/>
          <w:sz w:val="20"/>
          <w:szCs w:val="20"/>
        </w:rPr>
      </w:pPr>
      <w:hyperlink r:id="rId8" w:history="1">
        <w:r w:rsidRPr="00191D04">
          <w:rPr>
            <w:rStyle w:val="Hyperlink"/>
            <w:rFonts w:ascii="Times New Roman" w:hAnsi="Times New Roman" w:cs="Times New Roman"/>
            <w:bCs/>
            <w:color w:val="000000" w:themeColor="text1"/>
            <w:sz w:val="20"/>
            <w:szCs w:val="20"/>
            <w:u w:val="none"/>
            <w:shd w:val="clear" w:color="auto" w:fill="FFFFFF"/>
          </w:rPr>
          <w:t>Accident Injuries Data Set</w:t>
        </w:r>
      </w:hyperlink>
    </w:p>
    <w:p w14:paraId="27586168" w14:textId="77777777" w:rsidR="002478B7" w:rsidRPr="00191D04" w:rsidRDefault="002478B7" w:rsidP="00AE0D8A">
      <w:pPr>
        <w:pStyle w:val="ListParagraph"/>
        <w:numPr>
          <w:ilvl w:val="3"/>
          <w:numId w:val="14"/>
        </w:numPr>
        <w:ind w:left="3240"/>
        <w:rPr>
          <w:rFonts w:ascii="Times New Roman" w:hAnsi="Times New Roman" w:cs="Times New Roman"/>
          <w:color w:val="000000" w:themeColor="text1"/>
          <w:sz w:val="20"/>
          <w:szCs w:val="20"/>
        </w:rPr>
      </w:pPr>
      <w:hyperlink r:id="rId9" w:history="1">
        <w:r w:rsidRPr="00191D04">
          <w:rPr>
            <w:rStyle w:val="Hyperlink"/>
            <w:rFonts w:ascii="Times New Roman" w:hAnsi="Times New Roman" w:cs="Times New Roman"/>
            <w:bCs/>
            <w:color w:val="000000" w:themeColor="text1"/>
            <w:sz w:val="20"/>
            <w:szCs w:val="20"/>
            <w:u w:val="none"/>
            <w:shd w:val="clear" w:color="auto" w:fill="FFFFFF"/>
          </w:rPr>
          <w:t>Assessed Violations</w:t>
        </w:r>
      </w:hyperlink>
      <w:r w:rsidRPr="00191D04">
        <w:rPr>
          <w:rStyle w:val="apple-converted-space"/>
          <w:rFonts w:ascii="Times New Roman" w:hAnsi="Times New Roman" w:cs="Times New Roman"/>
          <w:color w:val="000000" w:themeColor="text1"/>
          <w:sz w:val="20"/>
          <w:szCs w:val="20"/>
          <w:shd w:val="clear" w:color="auto" w:fill="FFFFFF"/>
        </w:rPr>
        <w:t> </w:t>
      </w:r>
    </w:p>
    <w:p w14:paraId="049D97DE" w14:textId="77777777" w:rsidR="002478B7" w:rsidRPr="00191D04" w:rsidRDefault="002478B7" w:rsidP="00AE0D8A">
      <w:pPr>
        <w:pStyle w:val="ListParagraph"/>
        <w:numPr>
          <w:ilvl w:val="3"/>
          <w:numId w:val="14"/>
        </w:numPr>
        <w:ind w:left="3240"/>
        <w:rPr>
          <w:rStyle w:val="apple-converted-space"/>
          <w:rFonts w:ascii="Times New Roman" w:hAnsi="Times New Roman" w:cs="Times New Roman"/>
          <w:color w:val="000000" w:themeColor="text1"/>
          <w:sz w:val="20"/>
          <w:szCs w:val="20"/>
        </w:rPr>
      </w:pPr>
      <w:hyperlink r:id="rId10" w:history="1">
        <w:r w:rsidRPr="00191D04">
          <w:rPr>
            <w:rStyle w:val="Hyperlink"/>
            <w:rFonts w:ascii="Times New Roman" w:hAnsi="Times New Roman" w:cs="Times New Roman"/>
            <w:bCs/>
            <w:color w:val="000000" w:themeColor="text1"/>
            <w:sz w:val="20"/>
            <w:szCs w:val="20"/>
            <w:u w:val="none"/>
            <w:shd w:val="clear" w:color="auto" w:fill="FFFFFF"/>
          </w:rPr>
          <w:t>Contractor Employment/Production</w:t>
        </w:r>
        <w:r w:rsidRPr="00191D04">
          <w:rPr>
            <w:rStyle w:val="apple-converted-space"/>
            <w:rFonts w:ascii="Times New Roman" w:hAnsi="Times New Roman" w:cs="Times New Roman"/>
            <w:bCs/>
            <w:color w:val="000000" w:themeColor="text1"/>
            <w:sz w:val="20"/>
            <w:szCs w:val="20"/>
            <w:shd w:val="clear" w:color="auto" w:fill="FFFFFF"/>
          </w:rPr>
          <w:t> </w:t>
        </w:r>
      </w:hyperlink>
      <w:r w:rsidRPr="00191D04">
        <w:rPr>
          <w:rFonts w:ascii="Times New Roman" w:hAnsi="Times New Roman" w:cs="Times New Roman"/>
          <w:color w:val="000000" w:themeColor="text1"/>
          <w:sz w:val="20"/>
          <w:szCs w:val="20"/>
          <w:shd w:val="clear" w:color="auto" w:fill="FFFFFF"/>
        </w:rPr>
        <w:t>(Quarterly)</w:t>
      </w:r>
      <w:r w:rsidRPr="00191D04">
        <w:rPr>
          <w:rStyle w:val="apple-converted-space"/>
          <w:rFonts w:ascii="Times New Roman" w:hAnsi="Times New Roman" w:cs="Times New Roman"/>
          <w:color w:val="000000" w:themeColor="text1"/>
          <w:sz w:val="20"/>
          <w:szCs w:val="20"/>
          <w:shd w:val="clear" w:color="auto" w:fill="FFFFFF"/>
        </w:rPr>
        <w:t> </w:t>
      </w:r>
    </w:p>
    <w:p w14:paraId="2CD7E542" w14:textId="77777777" w:rsidR="002478B7" w:rsidRPr="00191D04" w:rsidRDefault="002478B7" w:rsidP="00AE0D8A">
      <w:pPr>
        <w:pStyle w:val="ListParagraph"/>
        <w:numPr>
          <w:ilvl w:val="3"/>
          <w:numId w:val="14"/>
        </w:numPr>
        <w:ind w:left="3240"/>
        <w:rPr>
          <w:rFonts w:ascii="Times New Roman" w:hAnsi="Times New Roman" w:cs="Times New Roman"/>
          <w:color w:val="000000" w:themeColor="text1"/>
          <w:sz w:val="20"/>
          <w:szCs w:val="20"/>
        </w:rPr>
      </w:pPr>
      <w:hyperlink r:id="rId11" w:history="1">
        <w:r w:rsidRPr="00191D04">
          <w:rPr>
            <w:rStyle w:val="Hyperlink"/>
            <w:rFonts w:ascii="Times New Roman" w:hAnsi="Times New Roman" w:cs="Times New Roman"/>
            <w:bCs/>
            <w:color w:val="000000" w:themeColor="text1"/>
            <w:sz w:val="20"/>
            <w:szCs w:val="20"/>
            <w:u w:val="none"/>
            <w:shd w:val="clear" w:color="auto" w:fill="FFFFFF"/>
          </w:rPr>
          <w:t>Contractor Employment/Production</w:t>
        </w:r>
        <w:r w:rsidRPr="00191D04">
          <w:rPr>
            <w:rStyle w:val="apple-converted-space"/>
            <w:rFonts w:ascii="Times New Roman" w:hAnsi="Times New Roman" w:cs="Times New Roman"/>
            <w:bCs/>
            <w:color w:val="000000" w:themeColor="text1"/>
            <w:sz w:val="20"/>
            <w:szCs w:val="20"/>
            <w:shd w:val="clear" w:color="auto" w:fill="FFFFFF"/>
          </w:rPr>
          <w:t> </w:t>
        </w:r>
      </w:hyperlink>
      <w:r w:rsidRPr="00191D04">
        <w:rPr>
          <w:rFonts w:ascii="Times New Roman" w:hAnsi="Times New Roman" w:cs="Times New Roman"/>
          <w:color w:val="000000" w:themeColor="text1"/>
          <w:sz w:val="20"/>
          <w:szCs w:val="20"/>
          <w:shd w:val="clear" w:color="auto" w:fill="FFFFFF"/>
        </w:rPr>
        <w:t>(Yearly)</w:t>
      </w:r>
    </w:p>
    <w:p w14:paraId="7182E4FF" w14:textId="77777777" w:rsidR="002478B7" w:rsidRPr="00191D04" w:rsidRDefault="002478B7" w:rsidP="00AE0D8A">
      <w:pPr>
        <w:pStyle w:val="ListParagraph"/>
        <w:numPr>
          <w:ilvl w:val="3"/>
          <w:numId w:val="14"/>
        </w:numPr>
        <w:ind w:left="3240"/>
        <w:rPr>
          <w:rFonts w:ascii="Times New Roman" w:hAnsi="Times New Roman" w:cs="Times New Roman"/>
          <w:color w:val="000000" w:themeColor="text1"/>
          <w:sz w:val="20"/>
          <w:szCs w:val="20"/>
        </w:rPr>
      </w:pPr>
      <w:hyperlink r:id="rId12" w:history="1">
        <w:r w:rsidRPr="00191D04">
          <w:rPr>
            <w:rStyle w:val="Hyperlink"/>
            <w:rFonts w:ascii="Times New Roman" w:hAnsi="Times New Roman" w:cs="Times New Roman"/>
            <w:bCs/>
            <w:color w:val="000000" w:themeColor="text1"/>
            <w:sz w:val="20"/>
            <w:szCs w:val="20"/>
            <w:u w:val="none"/>
            <w:shd w:val="clear" w:color="auto" w:fill="FFFFFF"/>
          </w:rPr>
          <w:t>Controller/Operator History</w:t>
        </w:r>
        <w:r w:rsidRPr="00191D04">
          <w:rPr>
            <w:rStyle w:val="apple-converted-space"/>
            <w:rFonts w:ascii="Times New Roman" w:hAnsi="Times New Roman" w:cs="Times New Roman"/>
            <w:bCs/>
            <w:color w:val="000000" w:themeColor="text1"/>
            <w:sz w:val="20"/>
            <w:szCs w:val="20"/>
            <w:shd w:val="clear" w:color="auto" w:fill="FFFFFF"/>
          </w:rPr>
          <w:t> </w:t>
        </w:r>
      </w:hyperlink>
      <w:r w:rsidRPr="00191D04">
        <w:rPr>
          <w:rFonts w:ascii="Times New Roman" w:hAnsi="Times New Roman" w:cs="Times New Roman"/>
          <w:color w:val="000000" w:themeColor="text1"/>
          <w:sz w:val="20"/>
          <w:szCs w:val="20"/>
          <w:shd w:val="clear" w:color="auto" w:fill="FFFFFF"/>
        </w:rPr>
        <w:t>(Yearly)</w:t>
      </w:r>
      <w:r w:rsidRPr="00191D04">
        <w:rPr>
          <w:rStyle w:val="apple-converted-space"/>
          <w:rFonts w:ascii="Times New Roman" w:hAnsi="Times New Roman" w:cs="Times New Roman"/>
          <w:color w:val="000000" w:themeColor="text1"/>
          <w:sz w:val="20"/>
          <w:szCs w:val="20"/>
          <w:shd w:val="clear" w:color="auto" w:fill="FFFFFF"/>
        </w:rPr>
        <w:t> </w:t>
      </w:r>
    </w:p>
    <w:p w14:paraId="45980A8A" w14:textId="77777777" w:rsidR="002478B7" w:rsidRPr="00191D04" w:rsidRDefault="002478B7" w:rsidP="00AE0D8A">
      <w:pPr>
        <w:pStyle w:val="ListParagraph"/>
        <w:numPr>
          <w:ilvl w:val="3"/>
          <w:numId w:val="14"/>
        </w:numPr>
        <w:ind w:left="3240"/>
        <w:rPr>
          <w:rStyle w:val="apple-converted-space"/>
          <w:rFonts w:ascii="Times New Roman" w:hAnsi="Times New Roman" w:cs="Times New Roman"/>
          <w:color w:val="000000" w:themeColor="text1"/>
          <w:sz w:val="20"/>
          <w:szCs w:val="20"/>
        </w:rPr>
      </w:pPr>
      <w:hyperlink r:id="rId13" w:history="1">
        <w:r w:rsidRPr="00191D04">
          <w:rPr>
            <w:rStyle w:val="Hyperlink"/>
            <w:rFonts w:ascii="Times New Roman" w:hAnsi="Times New Roman" w:cs="Times New Roman"/>
            <w:bCs/>
            <w:color w:val="000000" w:themeColor="text1"/>
            <w:sz w:val="20"/>
            <w:szCs w:val="20"/>
            <w:u w:val="none"/>
            <w:shd w:val="clear" w:color="auto" w:fill="FFFFFF"/>
          </w:rPr>
          <w:t>Employment/Production Data Set</w:t>
        </w:r>
      </w:hyperlink>
      <w:r w:rsidRPr="00191D04">
        <w:rPr>
          <w:rStyle w:val="apple-converted-space"/>
          <w:rFonts w:ascii="Times New Roman" w:hAnsi="Times New Roman" w:cs="Times New Roman"/>
          <w:color w:val="000000" w:themeColor="text1"/>
          <w:sz w:val="20"/>
          <w:szCs w:val="20"/>
          <w:shd w:val="clear" w:color="auto" w:fill="FFFFFF"/>
        </w:rPr>
        <w:t> </w:t>
      </w:r>
      <w:r w:rsidRPr="00191D04">
        <w:rPr>
          <w:rFonts w:ascii="Times New Roman" w:hAnsi="Times New Roman" w:cs="Times New Roman"/>
          <w:color w:val="000000" w:themeColor="text1"/>
          <w:sz w:val="20"/>
          <w:szCs w:val="20"/>
          <w:shd w:val="clear" w:color="auto" w:fill="FFFFFF"/>
        </w:rPr>
        <w:t>(Quarterly)</w:t>
      </w:r>
    </w:p>
    <w:p w14:paraId="74D92C5E" w14:textId="77777777" w:rsidR="002478B7" w:rsidRPr="00191D04" w:rsidRDefault="002478B7" w:rsidP="00AE0D8A">
      <w:pPr>
        <w:pStyle w:val="ListParagraph"/>
        <w:numPr>
          <w:ilvl w:val="3"/>
          <w:numId w:val="14"/>
        </w:numPr>
        <w:ind w:left="3240"/>
        <w:rPr>
          <w:rFonts w:ascii="Times New Roman" w:hAnsi="Times New Roman" w:cs="Times New Roman"/>
          <w:color w:val="000000" w:themeColor="text1"/>
          <w:sz w:val="20"/>
          <w:szCs w:val="20"/>
        </w:rPr>
      </w:pPr>
      <w:hyperlink r:id="rId14" w:history="1">
        <w:r w:rsidRPr="00191D04">
          <w:rPr>
            <w:rStyle w:val="Hyperlink"/>
            <w:rFonts w:ascii="Times New Roman" w:hAnsi="Times New Roman" w:cs="Times New Roman"/>
            <w:bCs/>
            <w:color w:val="000000" w:themeColor="text1"/>
            <w:sz w:val="20"/>
            <w:szCs w:val="20"/>
            <w:u w:val="none"/>
            <w:shd w:val="clear" w:color="auto" w:fill="FFFFFF"/>
          </w:rPr>
          <w:t>Employment/Production Data Set</w:t>
        </w:r>
      </w:hyperlink>
      <w:r w:rsidRPr="00191D04">
        <w:rPr>
          <w:rStyle w:val="apple-converted-space"/>
          <w:rFonts w:ascii="Times New Roman" w:hAnsi="Times New Roman" w:cs="Times New Roman"/>
          <w:color w:val="000000" w:themeColor="text1"/>
          <w:sz w:val="20"/>
          <w:szCs w:val="20"/>
          <w:shd w:val="clear" w:color="auto" w:fill="FFFFFF"/>
        </w:rPr>
        <w:t> </w:t>
      </w:r>
      <w:r w:rsidRPr="00191D04">
        <w:rPr>
          <w:rFonts w:ascii="Times New Roman" w:hAnsi="Times New Roman" w:cs="Times New Roman"/>
          <w:color w:val="000000" w:themeColor="text1"/>
          <w:sz w:val="20"/>
          <w:szCs w:val="20"/>
          <w:shd w:val="clear" w:color="auto" w:fill="FFFFFF"/>
        </w:rPr>
        <w:t>(Yearly)</w:t>
      </w:r>
    </w:p>
    <w:p w14:paraId="4A8802FD" w14:textId="77777777" w:rsidR="002478B7" w:rsidRPr="00191D04" w:rsidRDefault="002478B7" w:rsidP="00AE0D8A">
      <w:pPr>
        <w:pStyle w:val="ListParagraph"/>
        <w:numPr>
          <w:ilvl w:val="3"/>
          <w:numId w:val="14"/>
        </w:numPr>
        <w:ind w:left="3240"/>
        <w:rPr>
          <w:rFonts w:ascii="Times New Roman" w:hAnsi="Times New Roman" w:cs="Times New Roman"/>
          <w:color w:val="000000" w:themeColor="text1"/>
          <w:sz w:val="20"/>
          <w:szCs w:val="20"/>
        </w:rPr>
      </w:pPr>
      <w:hyperlink r:id="rId15" w:history="1">
        <w:r w:rsidRPr="00191D04">
          <w:rPr>
            <w:rStyle w:val="Hyperlink"/>
            <w:rFonts w:ascii="Times New Roman" w:hAnsi="Times New Roman" w:cs="Times New Roman"/>
            <w:bCs/>
            <w:color w:val="000000" w:themeColor="text1"/>
            <w:sz w:val="20"/>
            <w:szCs w:val="20"/>
            <w:u w:val="none"/>
            <w:shd w:val="clear" w:color="auto" w:fill="FFFFFF"/>
          </w:rPr>
          <w:t>Inspections Data Set</w:t>
        </w:r>
      </w:hyperlink>
    </w:p>
    <w:p w14:paraId="5EE79307" w14:textId="77777777" w:rsidR="002478B7" w:rsidRPr="00191D04" w:rsidRDefault="002478B7" w:rsidP="00AE0D8A">
      <w:pPr>
        <w:pStyle w:val="ListParagraph"/>
        <w:numPr>
          <w:ilvl w:val="3"/>
          <w:numId w:val="14"/>
        </w:numPr>
        <w:ind w:left="3240"/>
        <w:rPr>
          <w:rStyle w:val="apple-converted-space"/>
          <w:rFonts w:ascii="Times New Roman" w:hAnsi="Times New Roman" w:cs="Times New Roman"/>
          <w:color w:val="000000" w:themeColor="text1"/>
          <w:sz w:val="20"/>
          <w:szCs w:val="20"/>
        </w:rPr>
      </w:pPr>
      <w:hyperlink r:id="rId16" w:history="1">
        <w:r w:rsidRPr="00191D04">
          <w:rPr>
            <w:rStyle w:val="Hyperlink"/>
            <w:rFonts w:ascii="Times New Roman" w:hAnsi="Times New Roman" w:cs="Times New Roman"/>
            <w:bCs/>
            <w:color w:val="000000" w:themeColor="text1"/>
            <w:sz w:val="20"/>
            <w:szCs w:val="20"/>
            <w:u w:val="none"/>
            <w:shd w:val="clear" w:color="auto" w:fill="FFFFFF"/>
          </w:rPr>
          <w:t>Mines Data Set</w:t>
        </w:r>
      </w:hyperlink>
      <w:r w:rsidRPr="00191D04">
        <w:rPr>
          <w:rStyle w:val="apple-converted-space"/>
          <w:rFonts w:ascii="Times New Roman" w:hAnsi="Times New Roman" w:cs="Times New Roman"/>
          <w:color w:val="000000" w:themeColor="text1"/>
          <w:sz w:val="20"/>
          <w:szCs w:val="20"/>
          <w:shd w:val="clear" w:color="auto" w:fill="FFFFFF"/>
        </w:rPr>
        <w:t> </w:t>
      </w:r>
    </w:p>
    <w:p w14:paraId="62038F40" w14:textId="30BD6097" w:rsidR="002478B7" w:rsidRPr="00191D04" w:rsidRDefault="002478B7" w:rsidP="00AE0D8A">
      <w:pPr>
        <w:pStyle w:val="ListParagraph"/>
        <w:numPr>
          <w:ilvl w:val="3"/>
          <w:numId w:val="14"/>
        </w:numPr>
        <w:ind w:left="3240"/>
        <w:rPr>
          <w:rStyle w:val="Hyperlink"/>
          <w:rFonts w:ascii="Times New Roman" w:hAnsi="Times New Roman" w:cs="Times New Roman"/>
          <w:color w:val="000000" w:themeColor="text1"/>
          <w:sz w:val="20"/>
          <w:szCs w:val="20"/>
          <w:u w:val="none"/>
        </w:rPr>
      </w:pPr>
      <w:hyperlink r:id="rId17" w:history="1">
        <w:r w:rsidRPr="00191D04">
          <w:rPr>
            <w:rStyle w:val="Hyperlink"/>
            <w:rFonts w:ascii="Times New Roman" w:hAnsi="Times New Roman" w:cs="Times New Roman"/>
            <w:bCs/>
            <w:color w:val="000000" w:themeColor="text1"/>
            <w:sz w:val="20"/>
            <w:szCs w:val="20"/>
            <w:u w:val="none"/>
            <w:shd w:val="clear" w:color="auto" w:fill="FFFFFF"/>
          </w:rPr>
          <w:t>Violations Data Set</w:t>
        </w:r>
      </w:hyperlink>
      <w:r w:rsidRPr="00191D04">
        <w:rPr>
          <w:rStyle w:val="apple-converted-space"/>
          <w:rFonts w:ascii="Times New Roman" w:hAnsi="Times New Roman" w:cs="Times New Roman"/>
          <w:color w:val="000000" w:themeColor="text1"/>
          <w:sz w:val="20"/>
          <w:szCs w:val="20"/>
          <w:shd w:val="clear" w:color="auto" w:fill="FFFFFF"/>
        </w:rPr>
        <w:t> </w:t>
      </w:r>
    </w:p>
    <w:p w14:paraId="53B2A346" w14:textId="77777777" w:rsidR="002478B7" w:rsidRPr="00191D04" w:rsidRDefault="002478B7" w:rsidP="00AE0D8A">
      <w:pPr>
        <w:pStyle w:val="ListParagraph"/>
        <w:numPr>
          <w:ilvl w:val="1"/>
          <w:numId w:val="14"/>
        </w:numPr>
        <w:ind w:left="1800"/>
        <w:rPr>
          <w:rStyle w:val="apple-converted-space"/>
          <w:rFonts w:ascii="Times New Roman" w:hAnsi="Times New Roman" w:cs="Times New Roman"/>
          <w:color w:val="000000" w:themeColor="text1"/>
          <w:sz w:val="20"/>
          <w:szCs w:val="20"/>
        </w:rPr>
      </w:pPr>
      <w:r w:rsidRPr="00191D04">
        <w:rPr>
          <w:rStyle w:val="apple-converted-space"/>
          <w:rFonts w:ascii="Times New Roman" w:hAnsi="Times New Roman" w:cs="Times New Roman"/>
          <w:color w:val="000000" w:themeColor="text1"/>
          <w:sz w:val="20"/>
          <w:szCs w:val="20"/>
          <w:shd w:val="clear" w:color="auto" w:fill="FFFFFF"/>
        </w:rPr>
        <w:t xml:space="preserve">Other files taken in: </w:t>
      </w:r>
    </w:p>
    <w:p w14:paraId="78EA8F35" w14:textId="77777777" w:rsidR="002478B7" w:rsidRPr="00191D04" w:rsidRDefault="002478B7" w:rsidP="00AE0D8A">
      <w:pPr>
        <w:pStyle w:val="ListParagraph"/>
        <w:numPr>
          <w:ilvl w:val="2"/>
          <w:numId w:val="14"/>
        </w:numPr>
        <w:ind w:left="2520"/>
        <w:rPr>
          <w:rStyle w:val="apple-converted-space"/>
          <w:rFonts w:ascii="Times New Roman" w:hAnsi="Times New Roman" w:cs="Times New Roman"/>
          <w:color w:val="000000" w:themeColor="text1"/>
          <w:sz w:val="20"/>
          <w:szCs w:val="20"/>
        </w:rPr>
      </w:pPr>
      <w:r w:rsidRPr="00191D04">
        <w:rPr>
          <w:rStyle w:val="apple-converted-space"/>
          <w:rFonts w:ascii="Times New Roman" w:hAnsi="Times New Roman" w:cs="Times New Roman"/>
          <w:color w:val="000000" w:themeColor="text1"/>
          <w:sz w:val="20"/>
          <w:szCs w:val="20"/>
          <w:shd w:val="clear" w:color="auto" w:fill="FFFFFF"/>
        </w:rPr>
        <w:t>Pinning and Striking training set (sent by NIOSH on January 29, 2016)</w:t>
      </w:r>
    </w:p>
    <w:p w14:paraId="5984CC2E" w14:textId="77777777" w:rsidR="002478B7" w:rsidRPr="00191D04" w:rsidRDefault="002478B7" w:rsidP="00AE0D8A">
      <w:pPr>
        <w:pStyle w:val="ListParagraph"/>
        <w:numPr>
          <w:ilvl w:val="2"/>
          <w:numId w:val="14"/>
        </w:numPr>
        <w:ind w:left="2520"/>
        <w:rPr>
          <w:rStyle w:val="apple-converted-space"/>
          <w:rFonts w:ascii="Times New Roman" w:hAnsi="Times New Roman" w:cs="Times New Roman"/>
          <w:color w:val="000000" w:themeColor="text1"/>
          <w:sz w:val="20"/>
          <w:szCs w:val="20"/>
        </w:rPr>
      </w:pPr>
      <w:r w:rsidRPr="00191D04">
        <w:rPr>
          <w:rStyle w:val="apple-converted-space"/>
          <w:rFonts w:ascii="Times New Roman" w:hAnsi="Times New Roman" w:cs="Times New Roman"/>
          <w:color w:val="000000" w:themeColor="text1"/>
          <w:sz w:val="20"/>
          <w:szCs w:val="20"/>
          <w:shd w:val="clear" w:color="auto" w:fill="FFFFFF"/>
        </w:rPr>
        <w:t>Maintenance and Repair training set (sent by NIOSH on August 28, 2015 )</w:t>
      </w:r>
    </w:p>
    <w:p w14:paraId="5699D827" w14:textId="77777777" w:rsidR="002478B7" w:rsidRPr="00191D04" w:rsidRDefault="002478B7" w:rsidP="00AE0D8A">
      <w:pPr>
        <w:pStyle w:val="ListParagraph"/>
        <w:numPr>
          <w:ilvl w:val="2"/>
          <w:numId w:val="14"/>
        </w:numPr>
        <w:ind w:left="2520"/>
        <w:rPr>
          <w:rStyle w:val="apple-converted-space"/>
          <w:rFonts w:ascii="Times New Roman" w:hAnsi="Times New Roman" w:cs="Times New Roman"/>
          <w:color w:val="000000" w:themeColor="text1"/>
          <w:sz w:val="20"/>
          <w:szCs w:val="20"/>
          <w:shd w:val="clear" w:color="auto" w:fill="FFFFFF"/>
        </w:rPr>
      </w:pPr>
      <w:r w:rsidRPr="00191D04">
        <w:rPr>
          <w:rStyle w:val="apple-converted-space"/>
          <w:rFonts w:ascii="Times New Roman" w:hAnsi="Times New Roman" w:cs="Times New Roman"/>
          <w:color w:val="000000" w:themeColor="text1"/>
          <w:sz w:val="20"/>
          <w:szCs w:val="20"/>
          <w:shd w:val="clear" w:color="auto" w:fill="FFFFFF"/>
        </w:rPr>
        <w:t xml:space="preserve">Additional maintenance and repair fatalities manually collected by Sarah Levine from John </w:t>
      </w:r>
      <w:proofErr w:type="spellStart"/>
      <w:r w:rsidRPr="00191D04">
        <w:rPr>
          <w:rStyle w:val="apple-converted-space"/>
          <w:rFonts w:ascii="Times New Roman" w:hAnsi="Times New Roman" w:cs="Times New Roman"/>
          <w:color w:val="000000" w:themeColor="text1"/>
          <w:sz w:val="20"/>
          <w:szCs w:val="20"/>
          <w:shd w:val="clear" w:color="auto" w:fill="FFFFFF"/>
        </w:rPr>
        <w:t>Heberger’s</w:t>
      </w:r>
      <w:proofErr w:type="spellEnd"/>
      <w:r w:rsidRPr="00191D04">
        <w:rPr>
          <w:rStyle w:val="apple-converted-space"/>
          <w:rFonts w:ascii="Times New Roman" w:hAnsi="Times New Roman" w:cs="Times New Roman"/>
          <w:color w:val="000000" w:themeColor="text1"/>
          <w:sz w:val="20"/>
          <w:szCs w:val="20"/>
          <w:shd w:val="clear" w:color="auto" w:fill="FFFFFF"/>
        </w:rPr>
        <w:t xml:space="preserve"> research: Leanna M. Reardon, John R. </w:t>
      </w:r>
      <w:proofErr w:type="spellStart"/>
      <w:r w:rsidRPr="00191D04">
        <w:rPr>
          <w:rStyle w:val="apple-converted-space"/>
          <w:rFonts w:ascii="Times New Roman" w:hAnsi="Times New Roman" w:cs="Times New Roman"/>
          <w:color w:val="000000" w:themeColor="text1"/>
          <w:sz w:val="20"/>
          <w:szCs w:val="20"/>
          <w:shd w:val="clear" w:color="auto" w:fill="FFFFFF"/>
        </w:rPr>
        <w:t>Heberger</w:t>
      </w:r>
      <w:proofErr w:type="spellEnd"/>
      <w:r w:rsidRPr="00191D04">
        <w:rPr>
          <w:rStyle w:val="apple-converted-space"/>
          <w:rFonts w:ascii="Times New Roman" w:hAnsi="Times New Roman" w:cs="Times New Roman"/>
          <w:color w:val="000000" w:themeColor="text1"/>
          <w:sz w:val="20"/>
          <w:szCs w:val="20"/>
          <w:shd w:val="clear" w:color="auto" w:fill="FFFFFF"/>
        </w:rPr>
        <w:t xml:space="preserve">, Patrick G. Dempsey “Analysis of Fatalities During Maintenance and Repair Operations in the U.S. Mining Sector,” </w:t>
      </w:r>
      <w:r w:rsidRPr="00191D04">
        <w:rPr>
          <w:rStyle w:val="apple-converted-space"/>
          <w:rFonts w:ascii="Times New Roman" w:hAnsi="Times New Roman" w:cs="Times New Roman"/>
          <w:i/>
          <w:color w:val="000000" w:themeColor="text1"/>
          <w:sz w:val="20"/>
          <w:szCs w:val="20"/>
          <w:shd w:val="clear" w:color="auto" w:fill="FFFFFF"/>
        </w:rPr>
        <w:t>IIE Transactions on Occupational Ergonomics and Human Factors</w:t>
      </w:r>
      <w:r w:rsidRPr="00191D04">
        <w:rPr>
          <w:rStyle w:val="apple-converted-space"/>
          <w:rFonts w:ascii="Times New Roman" w:hAnsi="Times New Roman" w:cs="Times New Roman"/>
          <w:color w:val="000000" w:themeColor="text1"/>
          <w:sz w:val="20"/>
          <w:szCs w:val="20"/>
          <w:shd w:val="clear" w:color="auto" w:fill="FFFFFF"/>
        </w:rPr>
        <w:t xml:space="preserve"> (2014), 2: 37–38.</w:t>
      </w:r>
    </w:p>
    <w:p w14:paraId="67062908" w14:textId="77777777" w:rsidR="002478B7" w:rsidRPr="00191D04" w:rsidRDefault="002478B7" w:rsidP="00AE0D8A">
      <w:pPr>
        <w:pStyle w:val="ListParagraph"/>
        <w:numPr>
          <w:ilvl w:val="3"/>
          <w:numId w:val="14"/>
        </w:numPr>
        <w:ind w:left="3240"/>
        <w:rPr>
          <w:rStyle w:val="apple-converted-space"/>
          <w:rFonts w:ascii="Times New Roman" w:hAnsi="Times New Roman" w:cs="Times New Roman"/>
          <w:color w:val="000000" w:themeColor="text1"/>
          <w:sz w:val="20"/>
          <w:szCs w:val="20"/>
          <w:shd w:val="clear" w:color="auto" w:fill="FFFFFF"/>
        </w:rPr>
      </w:pPr>
      <w:r w:rsidRPr="00191D04">
        <w:rPr>
          <w:rStyle w:val="apple-converted-space"/>
          <w:rFonts w:ascii="Times New Roman" w:hAnsi="Times New Roman" w:cs="Times New Roman"/>
          <w:color w:val="000000" w:themeColor="text1"/>
          <w:sz w:val="20"/>
          <w:szCs w:val="20"/>
          <w:shd w:val="clear" w:color="auto" w:fill="FFFFFF"/>
        </w:rPr>
        <w:t>“</w:t>
      </w:r>
      <w:proofErr w:type="spellStart"/>
      <w:r w:rsidRPr="00191D04">
        <w:rPr>
          <w:rStyle w:val="apple-converted-space"/>
          <w:rFonts w:ascii="Times New Roman" w:hAnsi="Times New Roman" w:cs="Times New Roman"/>
          <w:color w:val="000000" w:themeColor="text1"/>
          <w:sz w:val="20"/>
          <w:szCs w:val="20"/>
          <w:shd w:val="clear" w:color="auto" w:fill="FFFFFF"/>
        </w:rPr>
        <w:t>Fatalgrams</w:t>
      </w:r>
      <w:proofErr w:type="spellEnd"/>
      <w:r w:rsidRPr="00191D04">
        <w:rPr>
          <w:rStyle w:val="apple-converted-space"/>
          <w:rFonts w:ascii="Times New Roman" w:hAnsi="Times New Roman" w:cs="Times New Roman"/>
          <w:color w:val="000000" w:themeColor="text1"/>
          <w:sz w:val="20"/>
          <w:szCs w:val="20"/>
          <w:shd w:val="clear" w:color="auto" w:fill="FFFFFF"/>
        </w:rPr>
        <w:t xml:space="preserve">” corresponding with the document numbers on pages 37-38 were extracted from </w:t>
      </w:r>
      <w:hyperlink r:id="rId18" w:history="1">
        <w:r w:rsidRPr="00191D04">
          <w:rPr>
            <w:rStyle w:val="Hyperlink"/>
            <w:rFonts w:ascii="Times New Roman" w:hAnsi="Times New Roman" w:cs="Times New Roman"/>
            <w:sz w:val="20"/>
            <w:szCs w:val="20"/>
            <w:shd w:val="clear" w:color="auto" w:fill="FFFFFF"/>
          </w:rPr>
          <w:t>http://arlweb.msha.gov/fatals/fabc.htm</w:t>
        </w:r>
      </w:hyperlink>
      <w:r w:rsidRPr="00191D04">
        <w:rPr>
          <w:rStyle w:val="apple-converted-space"/>
          <w:rFonts w:ascii="Times New Roman" w:hAnsi="Times New Roman" w:cs="Times New Roman"/>
          <w:color w:val="000000" w:themeColor="text1"/>
          <w:sz w:val="20"/>
          <w:szCs w:val="20"/>
          <w:shd w:val="clear" w:color="auto" w:fill="FFFFFF"/>
        </w:rPr>
        <w:t>.</w:t>
      </w:r>
    </w:p>
    <w:p w14:paraId="72610214" w14:textId="77777777" w:rsidR="002478B7" w:rsidRPr="00191D04" w:rsidRDefault="002478B7" w:rsidP="00AE0D8A">
      <w:pPr>
        <w:pStyle w:val="ListParagraph"/>
        <w:numPr>
          <w:ilvl w:val="2"/>
          <w:numId w:val="14"/>
        </w:numPr>
        <w:ind w:left="2520"/>
        <w:rPr>
          <w:rStyle w:val="apple-converted-space"/>
          <w:rFonts w:ascii="Times New Roman" w:hAnsi="Times New Roman" w:cs="Times New Roman"/>
          <w:color w:val="000000" w:themeColor="text1"/>
          <w:sz w:val="20"/>
          <w:szCs w:val="20"/>
          <w:shd w:val="clear" w:color="auto" w:fill="FFFFFF"/>
        </w:rPr>
      </w:pPr>
      <w:r w:rsidRPr="00191D04">
        <w:rPr>
          <w:rStyle w:val="apple-converted-space"/>
          <w:rFonts w:ascii="Times New Roman" w:hAnsi="Times New Roman" w:cs="Times New Roman"/>
          <w:color w:val="000000" w:themeColor="text1"/>
          <w:sz w:val="20"/>
          <w:szCs w:val="20"/>
          <w:shd w:val="clear" w:color="auto" w:fill="FFFFFF"/>
        </w:rPr>
        <w:t>EIA data (union status field)</w:t>
      </w:r>
    </w:p>
    <w:p w14:paraId="0E99A1DE" w14:textId="77777777" w:rsidR="002478B7" w:rsidRPr="00191D04" w:rsidRDefault="002478B7" w:rsidP="00AE0D8A">
      <w:pPr>
        <w:pStyle w:val="ListParagraph"/>
        <w:numPr>
          <w:ilvl w:val="2"/>
          <w:numId w:val="14"/>
        </w:numPr>
        <w:ind w:left="2520"/>
        <w:rPr>
          <w:rStyle w:val="apple-converted-space"/>
          <w:rFonts w:ascii="Times New Roman" w:hAnsi="Times New Roman" w:cs="Times New Roman"/>
          <w:color w:val="000000" w:themeColor="text1"/>
          <w:sz w:val="20"/>
          <w:szCs w:val="20"/>
          <w:shd w:val="clear" w:color="auto" w:fill="FFFFFF"/>
        </w:rPr>
      </w:pPr>
      <w:r w:rsidRPr="00191D04">
        <w:rPr>
          <w:rStyle w:val="apple-converted-space"/>
          <w:rFonts w:ascii="Times New Roman" w:hAnsi="Times New Roman" w:cs="Times New Roman"/>
          <w:color w:val="000000" w:themeColor="text1"/>
          <w:sz w:val="20"/>
          <w:szCs w:val="20"/>
          <w:shd w:val="clear" w:color="auto" w:fill="FFFFFF"/>
        </w:rPr>
        <w:t>NIOSH data (longwall status field)</w:t>
      </w:r>
    </w:p>
    <w:p w14:paraId="68073E36" w14:textId="50E62C80" w:rsidR="002478B7" w:rsidRPr="00191D04" w:rsidRDefault="002478B7" w:rsidP="00AE0D8A">
      <w:pPr>
        <w:pStyle w:val="ListParagraph"/>
        <w:numPr>
          <w:ilvl w:val="2"/>
          <w:numId w:val="14"/>
        </w:numPr>
        <w:ind w:left="2520"/>
        <w:rPr>
          <w:rStyle w:val="apple-converted-space"/>
          <w:rFonts w:ascii="Times New Roman" w:hAnsi="Times New Roman" w:cs="Times New Roman"/>
          <w:color w:val="000000" w:themeColor="text1"/>
          <w:sz w:val="20"/>
          <w:szCs w:val="20"/>
          <w:shd w:val="clear" w:color="auto" w:fill="FFFFFF"/>
        </w:rPr>
      </w:pPr>
      <w:r w:rsidRPr="00191D04">
        <w:rPr>
          <w:rStyle w:val="apple-converted-space"/>
          <w:rFonts w:ascii="Times New Roman" w:hAnsi="Times New Roman" w:cs="Times New Roman"/>
          <w:color w:val="000000" w:themeColor="text1"/>
          <w:sz w:val="20"/>
          <w:szCs w:val="20"/>
          <w:shd w:val="clear" w:color="auto" w:fill="FFFFFF"/>
        </w:rPr>
        <w:t xml:space="preserve">Dataset assembled by </w:t>
      </w:r>
      <w:proofErr w:type="spellStart"/>
      <w:r w:rsidRPr="00191D04">
        <w:rPr>
          <w:rStyle w:val="apple-converted-space"/>
          <w:rFonts w:ascii="Times New Roman" w:hAnsi="Times New Roman" w:cs="Times New Roman"/>
          <w:color w:val="000000" w:themeColor="text1"/>
          <w:sz w:val="20"/>
          <w:szCs w:val="20"/>
          <w:shd w:val="clear" w:color="auto" w:fill="FFFFFF"/>
        </w:rPr>
        <w:t>Morantz</w:t>
      </w:r>
      <w:proofErr w:type="spellEnd"/>
      <w:r w:rsidRPr="00191D04">
        <w:rPr>
          <w:rStyle w:val="apple-converted-space"/>
          <w:rFonts w:ascii="Times New Roman" w:hAnsi="Times New Roman" w:cs="Times New Roman"/>
          <w:color w:val="000000" w:themeColor="text1"/>
          <w:sz w:val="20"/>
          <w:szCs w:val="20"/>
          <w:shd w:val="clear" w:color="auto" w:fill="FFFFFF"/>
        </w:rPr>
        <w:t xml:space="preserve"> team itemizing parts and subparts of the CFR code that were marked as “relevant” or “maybe relevant” to each subtype in a meeting between Linda McWilliams, Miguel Reyes, John </w:t>
      </w:r>
      <w:proofErr w:type="spellStart"/>
      <w:r w:rsidRPr="00191D04">
        <w:rPr>
          <w:rStyle w:val="apple-converted-space"/>
          <w:rFonts w:ascii="Times New Roman" w:hAnsi="Times New Roman" w:cs="Times New Roman"/>
          <w:color w:val="000000" w:themeColor="text1"/>
          <w:sz w:val="20"/>
          <w:szCs w:val="20"/>
          <w:shd w:val="clear" w:color="auto" w:fill="FFFFFF"/>
        </w:rPr>
        <w:t>Heberger</w:t>
      </w:r>
      <w:proofErr w:type="spellEnd"/>
      <w:r w:rsidRPr="00191D04">
        <w:rPr>
          <w:rStyle w:val="apple-converted-space"/>
          <w:rFonts w:ascii="Times New Roman" w:hAnsi="Times New Roman" w:cs="Times New Roman"/>
          <w:color w:val="000000" w:themeColor="text1"/>
          <w:sz w:val="20"/>
          <w:szCs w:val="20"/>
          <w:shd w:val="clear" w:color="auto" w:fill="FFFFFF"/>
        </w:rPr>
        <w:t xml:space="preserve">, Ellen Rubinstein, Alison </w:t>
      </w:r>
      <w:proofErr w:type="spellStart"/>
      <w:r w:rsidRPr="00191D04">
        <w:rPr>
          <w:rStyle w:val="apple-converted-space"/>
          <w:rFonts w:ascii="Times New Roman" w:hAnsi="Times New Roman" w:cs="Times New Roman"/>
          <w:color w:val="000000" w:themeColor="text1"/>
          <w:sz w:val="20"/>
          <w:szCs w:val="20"/>
          <w:shd w:val="clear" w:color="auto" w:fill="FFFFFF"/>
        </w:rPr>
        <w:t>Morantz</w:t>
      </w:r>
      <w:proofErr w:type="spellEnd"/>
      <w:r w:rsidRPr="00191D04">
        <w:rPr>
          <w:rStyle w:val="apple-converted-space"/>
          <w:rFonts w:ascii="Times New Roman" w:hAnsi="Times New Roman" w:cs="Times New Roman"/>
          <w:color w:val="000000" w:themeColor="text1"/>
          <w:sz w:val="20"/>
          <w:szCs w:val="20"/>
          <w:shd w:val="clear" w:color="auto" w:fill="FFFFFF"/>
        </w:rPr>
        <w:t xml:space="preserve">, Nikhil </w:t>
      </w:r>
      <w:proofErr w:type="spellStart"/>
      <w:r w:rsidRPr="00191D04">
        <w:rPr>
          <w:rStyle w:val="apple-converted-space"/>
          <w:rFonts w:ascii="Times New Roman" w:hAnsi="Times New Roman" w:cs="Times New Roman"/>
          <w:color w:val="000000" w:themeColor="text1"/>
          <w:sz w:val="20"/>
          <w:szCs w:val="20"/>
          <w:shd w:val="clear" w:color="auto" w:fill="FFFFFF"/>
        </w:rPr>
        <w:t>Saifullah</w:t>
      </w:r>
      <w:proofErr w:type="spellEnd"/>
      <w:r w:rsidRPr="00191D04">
        <w:rPr>
          <w:rStyle w:val="apple-converted-space"/>
          <w:rFonts w:ascii="Times New Roman" w:hAnsi="Times New Roman" w:cs="Times New Roman"/>
          <w:color w:val="000000" w:themeColor="text1"/>
          <w:sz w:val="20"/>
          <w:szCs w:val="20"/>
          <w:shd w:val="clear" w:color="auto" w:fill="FFFFFF"/>
        </w:rPr>
        <w:t>, and Sarah Levine at NIOSH in Pittsburgh on February 12</w:t>
      </w:r>
      <w:r w:rsidRPr="00191D04">
        <w:rPr>
          <w:rStyle w:val="apple-converted-space"/>
          <w:rFonts w:ascii="Times New Roman" w:hAnsi="Times New Roman" w:cs="Times New Roman"/>
          <w:color w:val="000000" w:themeColor="text1"/>
          <w:sz w:val="20"/>
          <w:szCs w:val="20"/>
          <w:shd w:val="clear" w:color="auto" w:fill="FFFFFF"/>
          <w:vertAlign w:val="superscript"/>
        </w:rPr>
        <w:t>th</w:t>
      </w:r>
      <w:r w:rsidRPr="00191D04">
        <w:rPr>
          <w:rStyle w:val="apple-converted-space"/>
          <w:rFonts w:ascii="Times New Roman" w:hAnsi="Times New Roman" w:cs="Times New Roman"/>
          <w:color w:val="000000" w:themeColor="text1"/>
          <w:sz w:val="20"/>
          <w:szCs w:val="20"/>
          <w:shd w:val="clear" w:color="auto" w:fill="FFFFFF"/>
        </w:rPr>
        <w:t>, 2016.</w:t>
      </w:r>
      <w:r w:rsidRPr="00191D04">
        <w:rPr>
          <w:rStyle w:val="CommentReference"/>
          <w:rFonts w:ascii="Times New Roman" w:hAnsi="Times New Roman" w:cs="Times New Roman"/>
          <w:sz w:val="20"/>
          <w:szCs w:val="20"/>
        </w:rPr>
        <w:commentReference w:id="3"/>
      </w:r>
    </w:p>
    <w:p w14:paraId="7A595E44" w14:textId="77777777" w:rsidR="002478B7" w:rsidRPr="00191D04" w:rsidRDefault="002478B7" w:rsidP="00AE0D8A">
      <w:pPr>
        <w:pStyle w:val="ListParagraph"/>
        <w:numPr>
          <w:ilvl w:val="1"/>
          <w:numId w:val="14"/>
        </w:numPr>
        <w:ind w:left="1800"/>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 xml:space="preserve">Variable conversion and renaming </w:t>
      </w:r>
    </w:p>
    <w:p w14:paraId="51824A8B" w14:textId="77777777" w:rsidR="002478B7" w:rsidRPr="00191D04" w:rsidRDefault="002478B7" w:rsidP="00AE0D8A">
      <w:pPr>
        <w:pStyle w:val="ListParagraph"/>
        <w:numPr>
          <w:ilvl w:val="1"/>
          <w:numId w:val="14"/>
        </w:numPr>
        <w:ind w:left="1800"/>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 xml:space="preserve">Merging the datasets </w:t>
      </w:r>
    </w:p>
    <w:p w14:paraId="6EBCEFB1" w14:textId="77777777" w:rsidR="002478B7" w:rsidRPr="00191D04" w:rsidRDefault="002478B7" w:rsidP="00AE0D8A">
      <w:pPr>
        <w:pStyle w:val="ListParagraph"/>
        <w:numPr>
          <w:ilvl w:val="2"/>
          <w:numId w:val="14"/>
        </w:numPr>
        <w:ind w:left="2520"/>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Merge employment and production data onto mines by mine ID</w:t>
      </w:r>
    </w:p>
    <w:p w14:paraId="614450F6" w14:textId="77777777" w:rsidR="002478B7" w:rsidRPr="00191D04" w:rsidRDefault="002478B7" w:rsidP="00AE0D8A">
      <w:pPr>
        <w:pStyle w:val="ListParagraph"/>
        <w:numPr>
          <w:ilvl w:val="2"/>
          <w:numId w:val="14"/>
        </w:numPr>
        <w:ind w:left="2520"/>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Merge mine data onto accidents by mine ID</w:t>
      </w:r>
    </w:p>
    <w:p w14:paraId="14E2CA5B" w14:textId="77777777" w:rsidR="002478B7" w:rsidRPr="00191D04" w:rsidRDefault="002478B7" w:rsidP="00AE0D8A">
      <w:pPr>
        <w:pStyle w:val="ListParagraph"/>
        <w:numPr>
          <w:ilvl w:val="2"/>
          <w:numId w:val="14"/>
        </w:numPr>
        <w:ind w:left="2520"/>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Classify accidents as maintenance and repair (Y/N) and pinning and striking (Y/N)</w:t>
      </w:r>
    </w:p>
    <w:p w14:paraId="5B79C87E" w14:textId="77777777" w:rsidR="002478B7" w:rsidRPr="00191D04" w:rsidRDefault="002478B7" w:rsidP="00AE0D8A">
      <w:pPr>
        <w:pStyle w:val="ListParagraph"/>
        <w:numPr>
          <w:ilvl w:val="2"/>
          <w:numId w:val="14"/>
        </w:numPr>
        <w:ind w:left="2520"/>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Merge assessments data onto violations data by violation number, and merge violations and assessments onto inspections data, by event number</w:t>
      </w:r>
    </w:p>
    <w:p w14:paraId="7DE253FC" w14:textId="43CE33B1" w:rsidR="002478B7" w:rsidRPr="00191D04" w:rsidRDefault="002478B7" w:rsidP="00AE0D8A">
      <w:pPr>
        <w:pStyle w:val="ListParagraph"/>
        <w:numPr>
          <w:ilvl w:val="2"/>
          <w:numId w:val="14"/>
        </w:numPr>
        <w:ind w:left="2520"/>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Merge “CFR key” onto inspections-violations-assessments data by subpart</w:t>
      </w:r>
      <w:r w:rsidRPr="00191D04">
        <w:rPr>
          <w:rStyle w:val="CommentReference"/>
          <w:rFonts w:ascii="Times New Roman" w:hAnsi="Times New Roman" w:cs="Times New Roman"/>
          <w:sz w:val="20"/>
          <w:szCs w:val="20"/>
        </w:rPr>
        <w:commentReference w:id="4"/>
      </w:r>
    </w:p>
    <w:p w14:paraId="5B0F90D0" w14:textId="77777777" w:rsidR="002478B7" w:rsidRPr="00191D04" w:rsidRDefault="002478B7" w:rsidP="00AE0D8A">
      <w:pPr>
        <w:pStyle w:val="ListParagraph"/>
        <w:numPr>
          <w:ilvl w:val="1"/>
          <w:numId w:val="14"/>
        </w:numPr>
        <w:ind w:left="1800"/>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 xml:space="preserve">Recoding the training sets </w:t>
      </w:r>
    </w:p>
    <w:p w14:paraId="580A4C48" w14:textId="6B0EB896" w:rsidR="002478B7" w:rsidRPr="00191D04" w:rsidRDefault="002478B7" w:rsidP="00AE0D8A">
      <w:pPr>
        <w:pStyle w:val="ListParagraph"/>
        <w:numPr>
          <w:ilvl w:val="2"/>
          <w:numId w:val="14"/>
        </w:numPr>
        <w:ind w:left="2520"/>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lastRenderedPageBreak/>
        <w:t xml:space="preserve">In email correspondence with Linda McWilliams and Miguel Reyes, details of the subtype definitions were refined, and individual accident observations we recoded (for example, recoded from a “yes” for pinning and striking to a “no”). These </w:t>
      </w:r>
      <w:proofErr w:type="spellStart"/>
      <w:r w:rsidRPr="00191D04">
        <w:rPr>
          <w:rFonts w:ascii="Times New Roman" w:hAnsi="Times New Roman" w:cs="Times New Roman"/>
          <w:color w:val="000000" w:themeColor="text1"/>
          <w:sz w:val="20"/>
          <w:szCs w:val="20"/>
        </w:rPr>
        <w:t>recodings</w:t>
      </w:r>
      <w:proofErr w:type="spellEnd"/>
      <w:r w:rsidRPr="00191D04">
        <w:rPr>
          <w:rFonts w:ascii="Times New Roman" w:hAnsi="Times New Roman" w:cs="Times New Roman"/>
          <w:color w:val="000000" w:themeColor="text1"/>
          <w:sz w:val="20"/>
          <w:szCs w:val="20"/>
        </w:rPr>
        <w:t xml:space="preserve"> were implemented before training the classification algorithms for both injury subtypes.</w:t>
      </w:r>
    </w:p>
    <w:p w14:paraId="4B1EB14E" w14:textId="77777777" w:rsidR="002478B7" w:rsidRPr="00191D04" w:rsidRDefault="002478B7" w:rsidP="00AE0D8A">
      <w:pPr>
        <w:pStyle w:val="ListParagraph"/>
        <w:numPr>
          <w:ilvl w:val="1"/>
          <w:numId w:val="14"/>
        </w:numPr>
        <w:ind w:left="1800"/>
        <w:rPr>
          <w:rFonts w:ascii="Times New Roman" w:hAnsi="Times New Roman" w:cs="Times New Roman"/>
          <w:color w:val="000000" w:themeColor="text1"/>
          <w:sz w:val="20"/>
          <w:szCs w:val="20"/>
        </w:rPr>
      </w:pPr>
      <w:commentRangeStart w:id="5"/>
      <w:r w:rsidRPr="00191D04">
        <w:rPr>
          <w:rFonts w:ascii="Times New Roman" w:hAnsi="Times New Roman" w:cs="Times New Roman"/>
          <w:color w:val="000000" w:themeColor="text1"/>
          <w:sz w:val="20"/>
          <w:szCs w:val="20"/>
        </w:rPr>
        <w:t>Preparation</w:t>
      </w:r>
      <w:commentRangeEnd w:id="5"/>
      <w:r w:rsidRPr="00191D04">
        <w:rPr>
          <w:rStyle w:val="CommentReference"/>
          <w:rFonts w:ascii="Times New Roman" w:hAnsi="Times New Roman" w:cs="Times New Roman"/>
          <w:sz w:val="20"/>
          <w:szCs w:val="20"/>
        </w:rPr>
        <w:commentReference w:id="5"/>
      </w:r>
      <w:r w:rsidRPr="00191D04">
        <w:rPr>
          <w:rFonts w:ascii="Times New Roman" w:hAnsi="Times New Roman" w:cs="Times New Roman"/>
          <w:color w:val="000000" w:themeColor="text1"/>
          <w:sz w:val="20"/>
          <w:szCs w:val="20"/>
        </w:rPr>
        <w:t xml:space="preserve"> of specific variables</w:t>
      </w:r>
    </w:p>
    <w:p w14:paraId="509D2520" w14:textId="77777777" w:rsidR="002478B7" w:rsidRPr="00191D04" w:rsidRDefault="002478B7" w:rsidP="00AE0D8A">
      <w:pPr>
        <w:pStyle w:val="ListParagraph"/>
        <w:numPr>
          <w:ilvl w:val="2"/>
          <w:numId w:val="14"/>
        </w:numPr>
        <w:ind w:left="2520"/>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 xml:space="preserve">Missing value imputation for variables with null values (this is necessary only before running specific classification algorithms such as a random forest). </w:t>
      </w:r>
    </w:p>
    <w:p w14:paraId="37A61BC9" w14:textId="77777777" w:rsidR="002478B7" w:rsidRPr="00191D04" w:rsidRDefault="002478B7" w:rsidP="00AE0D8A">
      <w:pPr>
        <w:pStyle w:val="ListParagraph"/>
        <w:numPr>
          <w:ilvl w:val="3"/>
          <w:numId w:val="14"/>
        </w:numPr>
        <w:ind w:left="3240"/>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We experimented with the following methods, and tested the performance of each:</w:t>
      </w:r>
    </w:p>
    <w:p w14:paraId="7A84BBB8" w14:textId="77777777" w:rsidR="002478B7" w:rsidRPr="00191D04" w:rsidRDefault="002478B7" w:rsidP="00AE0D8A">
      <w:pPr>
        <w:pStyle w:val="ListParagraph"/>
        <w:numPr>
          <w:ilvl w:val="4"/>
          <w:numId w:val="14"/>
        </w:numPr>
        <w:ind w:left="3960"/>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 xml:space="preserve">Method 1: Replacement with the mean of a given continuous variable and the mode of a given categorical variable </w:t>
      </w:r>
    </w:p>
    <w:p w14:paraId="5122698B" w14:textId="77777777" w:rsidR="002478B7" w:rsidRPr="00191D04" w:rsidRDefault="002478B7" w:rsidP="00AE0D8A">
      <w:pPr>
        <w:pStyle w:val="ListParagraph"/>
        <w:numPr>
          <w:ilvl w:val="4"/>
          <w:numId w:val="14"/>
        </w:numPr>
        <w:ind w:left="3960"/>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 xml:space="preserve">Method 2: Replacement with the median of a given continuous variable and the mode of a given categorical variable </w:t>
      </w:r>
    </w:p>
    <w:p w14:paraId="3037E252" w14:textId="77777777" w:rsidR="002478B7" w:rsidRPr="00191D04" w:rsidRDefault="002478B7" w:rsidP="00AE0D8A">
      <w:pPr>
        <w:pStyle w:val="ListParagraph"/>
        <w:numPr>
          <w:ilvl w:val="4"/>
          <w:numId w:val="14"/>
        </w:numPr>
        <w:ind w:left="3960"/>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Replacement of all missing values by randomly sampling from the distribution of a given continuous or categorical variables. This method ultimately performed best.</w:t>
      </w:r>
    </w:p>
    <w:p w14:paraId="6AF2420C" w14:textId="77777777" w:rsidR="002478B7" w:rsidRPr="00191D04" w:rsidRDefault="002478B7" w:rsidP="00AE0D8A">
      <w:pPr>
        <w:pStyle w:val="ListParagraph"/>
        <w:numPr>
          <w:ilvl w:val="3"/>
          <w:numId w:val="14"/>
        </w:numPr>
        <w:ind w:left="3240"/>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Missing values in the following variables were imputed using the above methods:</w:t>
      </w:r>
    </w:p>
    <w:p w14:paraId="6ADCB387" w14:textId="77777777" w:rsidR="002478B7" w:rsidRPr="00191D04" w:rsidRDefault="002478B7" w:rsidP="00AE0D8A">
      <w:pPr>
        <w:pStyle w:val="ListParagraph"/>
        <w:numPr>
          <w:ilvl w:val="4"/>
          <w:numId w:val="14"/>
        </w:numPr>
        <w:ind w:left="3960"/>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 xml:space="preserve">Categorical variables: </w:t>
      </w:r>
      <w:proofErr w:type="spellStart"/>
      <w:r w:rsidRPr="00191D04">
        <w:rPr>
          <w:rFonts w:ascii="Times New Roman" w:hAnsi="Times New Roman" w:cs="Times New Roman"/>
          <w:color w:val="000000" w:themeColor="text1"/>
          <w:sz w:val="20"/>
          <w:szCs w:val="20"/>
        </w:rPr>
        <w:t>totalexperience</w:t>
      </w:r>
      <w:proofErr w:type="spellEnd"/>
      <w:r w:rsidRPr="00191D04">
        <w:rPr>
          <w:rFonts w:ascii="Times New Roman" w:hAnsi="Times New Roman" w:cs="Times New Roman"/>
          <w:color w:val="000000" w:themeColor="text1"/>
          <w:sz w:val="20"/>
          <w:szCs w:val="20"/>
        </w:rPr>
        <w:t xml:space="preserve">, </w:t>
      </w:r>
      <w:proofErr w:type="spellStart"/>
      <w:r w:rsidRPr="00191D04">
        <w:rPr>
          <w:rFonts w:ascii="Times New Roman" w:hAnsi="Times New Roman" w:cs="Times New Roman"/>
          <w:sz w:val="20"/>
          <w:szCs w:val="20"/>
        </w:rPr>
        <w:t>mineexperience</w:t>
      </w:r>
      <w:proofErr w:type="spellEnd"/>
      <w:r w:rsidRPr="00191D04">
        <w:rPr>
          <w:rFonts w:ascii="Times New Roman" w:hAnsi="Times New Roman" w:cs="Times New Roman"/>
          <w:sz w:val="20"/>
          <w:szCs w:val="20"/>
        </w:rPr>
        <w:t xml:space="preserve">, </w:t>
      </w:r>
      <w:proofErr w:type="spellStart"/>
      <w:r w:rsidRPr="00191D04">
        <w:rPr>
          <w:rFonts w:ascii="Times New Roman" w:hAnsi="Times New Roman" w:cs="Times New Roman"/>
          <w:sz w:val="20"/>
          <w:szCs w:val="20"/>
        </w:rPr>
        <w:t>jobexperience</w:t>
      </w:r>
      <w:proofErr w:type="spellEnd"/>
      <w:r w:rsidRPr="00191D04">
        <w:rPr>
          <w:rFonts w:ascii="Times New Roman" w:hAnsi="Times New Roman" w:cs="Times New Roman"/>
          <w:sz w:val="20"/>
          <w:szCs w:val="20"/>
        </w:rPr>
        <w:t xml:space="preserve">, </w:t>
      </w:r>
      <w:proofErr w:type="spellStart"/>
      <w:r w:rsidRPr="00191D04">
        <w:rPr>
          <w:rFonts w:ascii="Times New Roman" w:hAnsi="Times New Roman" w:cs="Times New Roman"/>
          <w:sz w:val="20"/>
          <w:szCs w:val="20"/>
        </w:rPr>
        <w:t>hourspershift</w:t>
      </w:r>
      <w:proofErr w:type="spellEnd"/>
      <w:r w:rsidRPr="00191D04">
        <w:rPr>
          <w:rFonts w:ascii="Times New Roman" w:hAnsi="Times New Roman" w:cs="Times New Roman"/>
          <w:sz w:val="20"/>
          <w:szCs w:val="20"/>
        </w:rPr>
        <w:t xml:space="preserve">, </w:t>
      </w:r>
      <w:proofErr w:type="spellStart"/>
      <w:r w:rsidRPr="00191D04">
        <w:rPr>
          <w:rFonts w:ascii="Times New Roman" w:hAnsi="Times New Roman" w:cs="Times New Roman"/>
          <w:sz w:val="20"/>
          <w:szCs w:val="20"/>
        </w:rPr>
        <w:t>numberofemployees</w:t>
      </w:r>
      <w:proofErr w:type="spellEnd"/>
      <w:r w:rsidRPr="00191D04">
        <w:rPr>
          <w:rFonts w:ascii="Times New Roman" w:hAnsi="Times New Roman" w:cs="Times New Roman"/>
          <w:sz w:val="20"/>
          <w:szCs w:val="20"/>
        </w:rPr>
        <w:t>.</w:t>
      </w:r>
    </w:p>
    <w:p w14:paraId="2FE034E9" w14:textId="77777777" w:rsidR="002478B7" w:rsidRPr="00191D04" w:rsidRDefault="002478B7" w:rsidP="00AE0D8A">
      <w:pPr>
        <w:pStyle w:val="ListParagraph"/>
        <w:numPr>
          <w:ilvl w:val="4"/>
          <w:numId w:val="14"/>
        </w:numPr>
        <w:ind w:left="3960"/>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 xml:space="preserve">Continuous variables: </w:t>
      </w:r>
      <w:proofErr w:type="spellStart"/>
      <w:r w:rsidRPr="00191D04">
        <w:rPr>
          <w:rFonts w:ascii="Times New Roman" w:hAnsi="Times New Roman" w:cs="Times New Roman"/>
          <w:color w:val="000000" w:themeColor="text1"/>
          <w:sz w:val="20"/>
          <w:szCs w:val="20"/>
        </w:rPr>
        <w:t>accidenttypecode</w:t>
      </w:r>
      <w:proofErr w:type="spellEnd"/>
      <w:r w:rsidRPr="00191D04">
        <w:rPr>
          <w:rFonts w:ascii="Times New Roman" w:hAnsi="Times New Roman" w:cs="Times New Roman"/>
          <w:color w:val="000000" w:themeColor="text1"/>
          <w:sz w:val="20"/>
          <w:szCs w:val="20"/>
        </w:rPr>
        <w:t xml:space="preserve">, </w:t>
      </w:r>
      <w:proofErr w:type="spellStart"/>
      <w:r w:rsidRPr="00191D04">
        <w:rPr>
          <w:rFonts w:ascii="Times New Roman" w:hAnsi="Times New Roman" w:cs="Times New Roman"/>
          <w:color w:val="000000" w:themeColor="text1"/>
          <w:sz w:val="20"/>
          <w:szCs w:val="20"/>
        </w:rPr>
        <w:t>classificationcode</w:t>
      </w:r>
      <w:proofErr w:type="spellEnd"/>
      <w:r w:rsidRPr="00191D04">
        <w:rPr>
          <w:rFonts w:ascii="Times New Roman" w:hAnsi="Times New Roman" w:cs="Times New Roman"/>
          <w:color w:val="000000" w:themeColor="text1"/>
          <w:sz w:val="20"/>
          <w:szCs w:val="20"/>
        </w:rPr>
        <w:t xml:space="preserve">, </w:t>
      </w:r>
      <w:proofErr w:type="spellStart"/>
      <w:r w:rsidRPr="00191D04">
        <w:rPr>
          <w:rFonts w:ascii="Times New Roman" w:hAnsi="Times New Roman" w:cs="Times New Roman"/>
          <w:color w:val="000000" w:themeColor="text1"/>
          <w:sz w:val="20"/>
          <w:szCs w:val="20"/>
        </w:rPr>
        <w:t>sourceofinjury</w:t>
      </w:r>
      <w:proofErr w:type="spellEnd"/>
      <w:r w:rsidRPr="00191D04">
        <w:rPr>
          <w:rFonts w:ascii="Times New Roman" w:hAnsi="Times New Roman" w:cs="Times New Roman"/>
          <w:color w:val="000000" w:themeColor="text1"/>
          <w:sz w:val="20"/>
          <w:szCs w:val="20"/>
        </w:rPr>
        <w:t xml:space="preserve">, </w:t>
      </w:r>
      <w:proofErr w:type="spellStart"/>
      <w:r w:rsidRPr="00191D04">
        <w:rPr>
          <w:rFonts w:ascii="Times New Roman" w:hAnsi="Times New Roman" w:cs="Times New Roman"/>
          <w:color w:val="000000" w:themeColor="text1"/>
          <w:sz w:val="20"/>
          <w:szCs w:val="20"/>
        </w:rPr>
        <w:t>natureofinjury</w:t>
      </w:r>
      <w:proofErr w:type="spellEnd"/>
      <w:r w:rsidRPr="00191D04">
        <w:rPr>
          <w:rFonts w:ascii="Times New Roman" w:hAnsi="Times New Roman" w:cs="Times New Roman"/>
          <w:color w:val="000000" w:themeColor="text1"/>
          <w:sz w:val="20"/>
          <w:szCs w:val="20"/>
        </w:rPr>
        <w:t xml:space="preserve">, </w:t>
      </w:r>
      <w:proofErr w:type="spellStart"/>
      <w:r w:rsidRPr="00191D04">
        <w:rPr>
          <w:rFonts w:ascii="Times New Roman" w:hAnsi="Times New Roman" w:cs="Times New Roman"/>
          <w:color w:val="000000" w:themeColor="text1"/>
          <w:sz w:val="20"/>
          <w:szCs w:val="20"/>
        </w:rPr>
        <w:t>bodypart</w:t>
      </w:r>
      <w:proofErr w:type="spellEnd"/>
      <w:r w:rsidRPr="00191D04">
        <w:rPr>
          <w:rFonts w:ascii="Times New Roman" w:hAnsi="Times New Roman" w:cs="Times New Roman"/>
          <w:color w:val="000000" w:themeColor="text1"/>
          <w:sz w:val="20"/>
          <w:szCs w:val="20"/>
        </w:rPr>
        <w:t xml:space="preserve">, </w:t>
      </w:r>
      <w:proofErr w:type="spellStart"/>
      <w:r w:rsidRPr="00191D04">
        <w:rPr>
          <w:rFonts w:ascii="Times New Roman" w:hAnsi="Times New Roman" w:cs="Times New Roman"/>
          <w:color w:val="000000" w:themeColor="text1"/>
          <w:sz w:val="20"/>
          <w:szCs w:val="20"/>
        </w:rPr>
        <w:t>mineractivity</w:t>
      </w:r>
      <w:proofErr w:type="spellEnd"/>
      <w:r w:rsidRPr="00191D04">
        <w:rPr>
          <w:rFonts w:ascii="Times New Roman" w:hAnsi="Times New Roman" w:cs="Times New Roman"/>
          <w:color w:val="000000" w:themeColor="text1"/>
          <w:sz w:val="20"/>
          <w:szCs w:val="20"/>
        </w:rPr>
        <w:t>, occupation.</w:t>
      </w:r>
    </w:p>
    <w:p w14:paraId="475A93A7" w14:textId="77777777" w:rsidR="002478B7" w:rsidRPr="00191D04" w:rsidRDefault="002478B7" w:rsidP="00AE0D8A">
      <w:pPr>
        <w:pStyle w:val="ListParagraph"/>
        <w:numPr>
          <w:ilvl w:val="2"/>
          <w:numId w:val="14"/>
        </w:numPr>
        <w:ind w:left="2520"/>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Cleaning up inspection hours data</w:t>
      </w:r>
    </w:p>
    <w:p w14:paraId="78DF52AB" w14:textId="77777777" w:rsidR="002478B7" w:rsidRPr="00191D04" w:rsidRDefault="002478B7" w:rsidP="00AE0D8A">
      <w:pPr>
        <w:pStyle w:val="ListParagraph"/>
        <w:numPr>
          <w:ilvl w:val="3"/>
          <w:numId w:val="14"/>
        </w:numPr>
        <w:ind w:left="3240"/>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 xml:space="preserve">In order to utilize the total inspection </w:t>
      </w:r>
      <w:proofErr w:type="gramStart"/>
      <w:r w:rsidRPr="00191D04">
        <w:rPr>
          <w:rFonts w:ascii="Times New Roman" w:hAnsi="Times New Roman" w:cs="Times New Roman"/>
          <w:color w:val="000000" w:themeColor="text1"/>
          <w:sz w:val="20"/>
          <w:szCs w:val="20"/>
        </w:rPr>
        <w:t>hours</w:t>
      </w:r>
      <w:proofErr w:type="gramEnd"/>
      <w:r w:rsidRPr="00191D04">
        <w:rPr>
          <w:rFonts w:ascii="Times New Roman" w:hAnsi="Times New Roman" w:cs="Times New Roman"/>
          <w:color w:val="000000" w:themeColor="text1"/>
          <w:sz w:val="20"/>
          <w:szCs w:val="20"/>
        </w:rPr>
        <w:t xml:space="preserve"> data at our desired unit of analysis (the mine quarter) we needed to ensure that inspections hours were properly distributed across quarters. For example, if a single inspection had a duration of one year (according to the inspection start and end date), then we want to divide the total number of inspection hours by four (for each quarter), for the purposes of not double-counting hours across quarters.</w:t>
      </w:r>
    </w:p>
    <w:p w14:paraId="2A7364A1" w14:textId="77777777" w:rsidR="002478B7" w:rsidRPr="00191D04" w:rsidRDefault="002478B7" w:rsidP="00AE0D8A">
      <w:pPr>
        <w:pStyle w:val="ListParagraph"/>
        <w:numPr>
          <w:ilvl w:val="2"/>
          <w:numId w:val="14"/>
        </w:numPr>
        <w:ind w:left="2520"/>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Keyword indicators were extracted from narrative analysis (these variables were extracted from the narrative portions of the injury data and are subtype specific – see Description of Injury Classification Algorithms for details).</w:t>
      </w:r>
    </w:p>
    <w:p w14:paraId="27E84DBB" w14:textId="77777777" w:rsidR="002478B7" w:rsidRPr="00191D04" w:rsidRDefault="002478B7" w:rsidP="00AE0D8A">
      <w:pPr>
        <w:pStyle w:val="ListParagraph"/>
        <w:numPr>
          <w:ilvl w:val="2"/>
          <w:numId w:val="14"/>
        </w:numPr>
        <w:ind w:left="2520"/>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Formulations of the outcome variable (injuries)</w:t>
      </w:r>
    </w:p>
    <w:p w14:paraId="15FABF3A" w14:textId="77777777" w:rsidR="002478B7" w:rsidRPr="00191D04" w:rsidRDefault="002478B7" w:rsidP="00AE0D8A">
      <w:pPr>
        <w:pStyle w:val="ListParagraph"/>
        <w:numPr>
          <w:ilvl w:val="3"/>
          <w:numId w:val="14"/>
        </w:numPr>
        <w:ind w:left="3240"/>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Continuous variable</w:t>
      </w:r>
    </w:p>
    <w:p w14:paraId="4F86C1B3" w14:textId="77777777" w:rsidR="002478B7" w:rsidRPr="00191D04" w:rsidRDefault="002478B7" w:rsidP="00AE0D8A">
      <w:pPr>
        <w:pStyle w:val="ListParagraph"/>
        <w:numPr>
          <w:ilvl w:val="3"/>
          <w:numId w:val="14"/>
        </w:numPr>
        <w:ind w:left="3240"/>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Binary variable</w:t>
      </w:r>
    </w:p>
    <w:p w14:paraId="7FC1E19D" w14:textId="77777777" w:rsidR="002478B7" w:rsidRPr="00191D04" w:rsidRDefault="002478B7" w:rsidP="00AE0D8A">
      <w:pPr>
        <w:pStyle w:val="ListParagraph"/>
        <w:numPr>
          <w:ilvl w:val="2"/>
          <w:numId w:val="14"/>
        </w:numPr>
        <w:ind w:left="2520"/>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Formulations of violation variables</w:t>
      </w:r>
    </w:p>
    <w:p w14:paraId="4BF95253" w14:textId="77777777" w:rsidR="002478B7" w:rsidRPr="00191D04" w:rsidRDefault="002478B7" w:rsidP="00AE0D8A">
      <w:pPr>
        <w:pStyle w:val="ListParagraph"/>
        <w:numPr>
          <w:ilvl w:val="3"/>
          <w:numId w:val="14"/>
        </w:numPr>
        <w:ind w:left="3240"/>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Types</w:t>
      </w:r>
    </w:p>
    <w:p w14:paraId="36D81198" w14:textId="77777777" w:rsidR="002478B7" w:rsidRPr="00191D04" w:rsidRDefault="002478B7" w:rsidP="00AE0D8A">
      <w:pPr>
        <w:pStyle w:val="ListParagraph"/>
        <w:numPr>
          <w:ilvl w:val="4"/>
          <w:numId w:val="14"/>
        </w:numPr>
        <w:ind w:left="3960"/>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Counts of violations per mine-unit time</w:t>
      </w:r>
    </w:p>
    <w:p w14:paraId="1A27CD16" w14:textId="77777777" w:rsidR="002478B7" w:rsidRPr="00191D04" w:rsidRDefault="002478B7" w:rsidP="00AE0D8A">
      <w:pPr>
        <w:pStyle w:val="ListParagraph"/>
        <w:numPr>
          <w:ilvl w:val="4"/>
          <w:numId w:val="14"/>
        </w:numPr>
        <w:ind w:left="3960"/>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Counts of significant and substantial violations per mine-unit time</w:t>
      </w:r>
    </w:p>
    <w:p w14:paraId="03F388CE" w14:textId="77777777" w:rsidR="002478B7" w:rsidRPr="00191D04" w:rsidRDefault="002478B7" w:rsidP="00AE0D8A">
      <w:pPr>
        <w:pStyle w:val="ListParagraph"/>
        <w:numPr>
          <w:ilvl w:val="4"/>
          <w:numId w:val="14"/>
        </w:numPr>
        <w:ind w:left="3960"/>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Number of penalty points assessed per mine-unit time</w:t>
      </w:r>
    </w:p>
    <w:p w14:paraId="30D40913" w14:textId="77777777" w:rsidR="002478B7" w:rsidRPr="00191D04" w:rsidRDefault="002478B7" w:rsidP="00AE0D8A">
      <w:pPr>
        <w:pStyle w:val="ListParagraph"/>
        <w:numPr>
          <w:ilvl w:val="3"/>
          <w:numId w:val="14"/>
        </w:numPr>
        <w:ind w:left="3240"/>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Lags</w:t>
      </w:r>
    </w:p>
    <w:p w14:paraId="516CE742" w14:textId="77777777" w:rsidR="002478B7" w:rsidRPr="00191D04" w:rsidRDefault="002478B7" w:rsidP="00AE0D8A">
      <w:pPr>
        <w:pStyle w:val="ListParagraph"/>
        <w:numPr>
          <w:ilvl w:val="4"/>
          <w:numId w:val="14"/>
        </w:numPr>
        <w:ind w:left="3960"/>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One lag: number of violations in the preceding unit of time</w:t>
      </w:r>
    </w:p>
    <w:p w14:paraId="59F0A225" w14:textId="77777777" w:rsidR="002478B7" w:rsidRPr="00191D04" w:rsidRDefault="002478B7" w:rsidP="00AE0D8A">
      <w:pPr>
        <w:pStyle w:val="ListParagraph"/>
        <w:numPr>
          <w:ilvl w:val="4"/>
          <w:numId w:val="14"/>
        </w:numPr>
        <w:ind w:left="3960"/>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 xml:space="preserve">Four cumulative lags: cumulative number of violations over the preceding four units of time </w:t>
      </w:r>
    </w:p>
    <w:p w14:paraId="63BC79E5" w14:textId="2F75E8FB" w:rsidR="002478B7" w:rsidRPr="00191D04" w:rsidRDefault="002478B7" w:rsidP="00AE0D8A">
      <w:pPr>
        <w:pStyle w:val="ListParagraph"/>
        <w:numPr>
          <w:ilvl w:val="4"/>
          <w:numId w:val="14"/>
        </w:numPr>
        <w:ind w:left="3960"/>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 xml:space="preserve">Complete cumulative lags: cumulative number of violations since the beginning of operation at that mine </w:t>
      </w:r>
    </w:p>
    <w:p w14:paraId="3B4C9749" w14:textId="77777777" w:rsidR="002478B7" w:rsidRPr="00191D04" w:rsidRDefault="00254908" w:rsidP="00AE0D8A">
      <w:pPr>
        <w:pStyle w:val="ListParagraph"/>
        <w:numPr>
          <w:ilvl w:val="1"/>
          <w:numId w:val="14"/>
        </w:numPr>
        <w:ind w:left="1800"/>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Collapsing the data</w:t>
      </w:r>
    </w:p>
    <w:p w14:paraId="22A8EB33" w14:textId="77777777" w:rsidR="002478B7" w:rsidRPr="00191D04" w:rsidRDefault="00E43898" w:rsidP="00AE0D8A">
      <w:pPr>
        <w:pStyle w:val="ListParagraph"/>
        <w:numPr>
          <w:ilvl w:val="2"/>
          <w:numId w:val="14"/>
        </w:numPr>
        <w:ind w:left="2520"/>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Finally, we collapsed the data to the m</w:t>
      </w:r>
      <w:r w:rsidR="00050957" w:rsidRPr="00191D04">
        <w:rPr>
          <w:rFonts w:ascii="Times New Roman" w:hAnsi="Times New Roman" w:cs="Times New Roman"/>
          <w:color w:val="000000" w:themeColor="text1"/>
          <w:sz w:val="20"/>
          <w:szCs w:val="20"/>
        </w:rPr>
        <w:t>ine-q</w:t>
      </w:r>
      <w:r w:rsidR="00254908" w:rsidRPr="00191D04">
        <w:rPr>
          <w:rFonts w:ascii="Times New Roman" w:hAnsi="Times New Roman" w:cs="Times New Roman"/>
          <w:color w:val="000000" w:themeColor="text1"/>
          <w:sz w:val="20"/>
          <w:szCs w:val="20"/>
        </w:rPr>
        <w:t>uarter level</w:t>
      </w:r>
      <w:r w:rsidRPr="00191D04">
        <w:rPr>
          <w:rFonts w:ascii="Times New Roman" w:hAnsi="Times New Roman" w:cs="Times New Roman"/>
          <w:color w:val="000000" w:themeColor="text1"/>
          <w:sz w:val="20"/>
          <w:szCs w:val="20"/>
        </w:rPr>
        <w:t>. For each mine-quarter, we sum the each variable of interest (e.g. number of violations, number of significant and substantial violations.)</w:t>
      </w:r>
    </w:p>
    <w:p w14:paraId="22E949E9" w14:textId="4553D247" w:rsidR="00EC3AC8" w:rsidRPr="00191D04" w:rsidRDefault="00E43898" w:rsidP="00AE0D8A">
      <w:pPr>
        <w:pStyle w:val="ListParagraph"/>
        <w:numPr>
          <w:ilvl w:val="2"/>
          <w:numId w:val="14"/>
        </w:numPr>
        <w:ind w:left="2520"/>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lastRenderedPageBreak/>
        <w:t>We complete the same collapsing process to prepare data at the mine-year level.</w:t>
      </w:r>
    </w:p>
    <w:p w14:paraId="71978CC7" w14:textId="77777777" w:rsidR="00AE0D8A" w:rsidRPr="00191D04" w:rsidRDefault="00AE0D8A" w:rsidP="00AE0D8A">
      <w:pPr>
        <w:pStyle w:val="ListParagraph"/>
        <w:ind w:left="2520"/>
        <w:rPr>
          <w:rFonts w:ascii="Times New Roman" w:hAnsi="Times New Roman" w:cs="Times New Roman"/>
          <w:color w:val="000000" w:themeColor="text1"/>
          <w:sz w:val="20"/>
          <w:szCs w:val="20"/>
        </w:rPr>
      </w:pPr>
    </w:p>
    <w:p w14:paraId="2A496200" w14:textId="77777777" w:rsidR="00AE0D8A" w:rsidRPr="00191D04" w:rsidRDefault="00AE0D8A" w:rsidP="00AE0D8A">
      <w:pPr>
        <w:pStyle w:val="ListParagraph"/>
        <w:numPr>
          <w:ilvl w:val="0"/>
          <w:numId w:val="14"/>
        </w:numPr>
        <w:rPr>
          <w:rFonts w:ascii="Times New Roman" w:hAnsi="Times New Roman" w:cs="Times New Roman"/>
          <w:b/>
          <w:color w:val="000000" w:themeColor="text1"/>
          <w:sz w:val="20"/>
          <w:szCs w:val="20"/>
        </w:rPr>
      </w:pPr>
      <w:r w:rsidRPr="00191D04">
        <w:rPr>
          <w:rFonts w:ascii="Times New Roman" w:hAnsi="Times New Roman" w:cs="Times New Roman"/>
          <w:b/>
          <w:color w:val="000000" w:themeColor="text1"/>
          <w:sz w:val="20"/>
          <w:szCs w:val="20"/>
        </w:rPr>
        <w:t xml:space="preserve">Maintenance and Repair (MR) </w:t>
      </w:r>
      <w:r w:rsidRPr="00191D04">
        <w:rPr>
          <w:rFonts w:ascii="Times New Roman" w:hAnsi="Times New Roman" w:cs="Times New Roman"/>
          <w:b/>
          <w:color w:val="000000" w:themeColor="text1"/>
          <w:sz w:val="20"/>
          <w:szCs w:val="20"/>
        </w:rPr>
        <w:t xml:space="preserve">Classification </w:t>
      </w:r>
      <w:r w:rsidRPr="00191D04">
        <w:rPr>
          <w:rFonts w:ascii="Times New Roman" w:hAnsi="Times New Roman" w:cs="Times New Roman"/>
          <w:b/>
          <w:color w:val="000000" w:themeColor="text1"/>
          <w:sz w:val="20"/>
          <w:szCs w:val="20"/>
        </w:rPr>
        <w:t>Algorithm</w:t>
      </w:r>
    </w:p>
    <w:p w14:paraId="5B6859D4" w14:textId="77777777" w:rsidR="00AE0D8A" w:rsidRPr="00191D04" w:rsidRDefault="00E3182D" w:rsidP="00AE0D8A">
      <w:pPr>
        <w:pStyle w:val="ListParagraph"/>
        <w:numPr>
          <w:ilvl w:val="1"/>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Narrative field analysis</w:t>
      </w:r>
    </w:p>
    <w:p w14:paraId="57EEDE1D" w14:textId="0EFD5B90" w:rsidR="00AE0D8A" w:rsidRPr="00191D04" w:rsidRDefault="005A4FB6" w:rsidP="00AE0D8A">
      <w:pPr>
        <w:pStyle w:val="ListParagraph"/>
        <w:numPr>
          <w:ilvl w:val="2"/>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 xml:space="preserve">Using analysis of the “narrative” variable in the training set of injuries, and based on conversations with the NIOSH team, we derived a series of positive predictive keywords and phrases (words phrases that are positive associated with maintenance and repair injuries. All possible versions of these words are phrases are flagged by the algorithm. For example, the “repair” flag will grab “repaired,” “repairing,” “under repair,” and various misspellings of these words. Those words and any notes or caveats are listed below. </w:t>
      </w:r>
    </w:p>
    <w:p w14:paraId="7A83DCF8" w14:textId="2D5EDD83" w:rsidR="00C4258A" w:rsidRDefault="00C4258A" w:rsidP="00AE0D8A">
      <w:pPr>
        <w:pStyle w:val="ListParagraph"/>
        <w:numPr>
          <w:ilvl w:val="3"/>
          <w:numId w:val="14"/>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Replace, fix, change, </w:t>
      </w:r>
      <w:proofErr w:type="spellStart"/>
      <w:r>
        <w:rPr>
          <w:rFonts w:ascii="Times New Roman" w:hAnsi="Times New Roman" w:cs="Times New Roman"/>
          <w:color w:val="000000" w:themeColor="text1"/>
          <w:sz w:val="20"/>
          <w:szCs w:val="20"/>
        </w:rPr>
        <w:t>retrack</w:t>
      </w:r>
      <w:proofErr w:type="spellEnd"/>
      <w:r>
        <w:rPr>
          <w:rFonts w:ascii="Times New Roman" w:hAnsi="Times New Roman" w:cs="Times New Roman"/>
          <w:color w:val="000000" w:themeColor="text1"/>
          <w:sz w:val="20"/>
          <w:szCs w:val="20"/>
        </w:rPr>
        <w:t>, pull belt, reposition, toolbox, wash down, inspect, maintain, shovel, rethread, remove</w:t>
      </w:r>
    </w:p>
    <w:p w14:paraId="422F38D1" w14:textId="7A91C619" w:rsidR="00C4258A" w:rsidRDefault="00C4258A" w:rsidP="00AE0D8A">
      <w:pPr>
        <w:pStyle w:val="ListParagraph"/>
        <w:numPr>
          <w:ilvl w:val="3"/>
          <w:numId w:val="14"/>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Other words:</w:t>
      </w:r>
    </w:p>
    <w:p w14:paraId="1354D7A5" w14:textId="77777777" w:rsidR="00AE0D8A" w:rsidRPr="00191D04" w:rsidRDefault="00AE0D8A" w:rsidP="00C4258A">
      <w:pPr>
        <w:pStyle w:val="ListParagraph"/>
        <w:numPr>
          <w:ilvl w:val="4"/>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Repair</w:t>
      </w:r>
    </w:p>
    <w:p w14:paraId="3F18C418" w14:textId="29090599" w:rsidR="00AE0D8A" w:rsidRPr="00C4258A" w:rsidRDefault="00AE0D8A" w:rsidP="00C4258A">
      <w:pPr>
        <w:pStyle w:val="ListParagraph"/>
        <w:numPr>
          <w:ilvl w:val="5"/>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 xml:space="preserve">While variations of the word “repair” are positive predictors of MR injuries, this term often flags injury narratives that reference the surgical repair of part of the body of an injured minor. Therefore, we implemented “pain” and “surgery” as negative predictive keywords. </w:t>
      </w:r>
    </w:p>
    <w:p w14:paraId="3427B133" w14:textId="77777777" w:rsidR="00AE0D8A" w:rsidRPr="00191D04" w:rsidRDefault="00AE0D8A" w:rsidP="00C4258A">
      <w:pPr>
        <w:pStyle w:val="ListParagraph"/>
        <w:numPr>
          <w:ilvl w:val="4"/>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Service</w:t>
      </w:r>
    </w:p>
    <w:p w14:paraId="71C5BB41" w14:textId="77777777" w:rsidR="00AE0D8A" w:rsidRPr="00191D04" w:rsidRDefault="00AE0D8A" w:rsidP="00C4258A">
      <w:pPr>
        <w:pStyle w:val="ListParagraph"/>
        <w:numPr>
          <w:ilvl w:val="5"/>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While variations of the word “service” are positive predictors of MR injuries, this term often flags injury narratives that reference an elevator of hoist being in our out of service. Therefore, we implemented “hoist” and “elevator” as negative predictive keywords, along with several terms that were predictive of elevator/hoist service, such as “rope”, “hook”, “chain”, “cafe”, “frame”, “door”, “</w:t>
      </w:r>
      <w:proofErr w:type="gramStart"/>
      <w:r w:rsidRPr="00191D04">
        <w:rPr>
          <w:rFonts w:ascii="Times New Roman" w:hAnsi="Times New Roman" w:cs="Times New Roman"/>
          <w:color w:val="000000" w:themeColor="text1"/>
          <w:sz w:val="20"/>
          <w:szCs w:val="20"/>
        </w:rPr>
        <w:t>cable</w:t>
      </w:r>
      <w:proofErr w:type="gramEnd"/>
      <w:r w:rsidRPr="00191D04">
        <w:rPr>
          <w:rFonts w:ascii="Times New Roman" w:hAnsi="Times New Roman" w:cs="Times New Roman"/>
          <w:color w:val="000000" w:themeColor="text1"/>
          <w:sz w:val="20"/>
          <w:szCs w:val="20"/>
        </w:rPr>
        <w:t>”.</w:t>
      </w:r>
    </w:p>
    <w:p w14:paraId="3569BA96" w14:textId="77777777" w:rsidR="00AE0D8A" w:rsidRPr="00191D04" w:rsidRDefault="00AE0D8A" w:rsidP="00C4258A">
      <w:pPr>
        <w:pStyle w:val="ListParagraph"/>
        <w:numPr>
          <w:ilvl w:val="4"/>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Maintenance worker</w:t>
      </w:r>
    </w:p>
    <w:p w14:paraId="3427E68F" w14:textId="77777777" w:rsidR="00AE0D8A" w:rsidRPr="00191D04" w:rsidRDefault="00AE0D8A" w:rsidP="00C4258A">
      <w:pPr>
        <w:pStyle w:val="ListParagraph"/>
        <w:numPr>
          <w:ilvl w:val="5"/>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Sometimes even when the occupation field does not indicate a maintenance or repair work, the narrative field refers to the occupation of the injured worker, or to the injured worker helping a maintenance or repair worker.</w:t>
      </w:r>
    </w:p>
    <w:p w14:paraId="64DB13DE" w14:textId="77777777" w:rsidR="00AE0D8A" w:rsidRPr="00191D04" w:rsidRDefault="00AE0D8A" w:rsidP="00C4258A">
      <w:pPr>
        <w:pStyle w:val="ListParagraph"/>
        <w:numPr>
          <w:ilvl w:val="4"/>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Clean</w:t>
      </w:r>
    </w:p>
    <w:p w14:paraId="43961333" w14:textId="77777777" w:rsidR="00AE0D8A" w:rsidRPr="00191D04" w:rsidRDefault="00AE0D8A" w:rsidP="00C4258A">
      <w:pPr>
        <w:pStyle w:val="ListParagraph"/>
        <w:numPr>
          <w:ilvl w:val="5"/>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 xml:space="preserve">We exclude cases of “cleaning the rib” from this flag, because that is actually a production activity and not a MR activity. </w:t>
      </w:r>
    </w:p>
    <w:p w14:paraId="1BB57DB9" w14:textId="77777777" w:rsidR="00AE0D8A" w:rsidRPr="00191D04" w:rsidRDefault="00AE0D8A" w:rsidP="00C4258A">
      <w:pPr>
        <w:pStyle w:val="ListParagraph"/>
        <w:numPr>
          <w:ilvl w:val="4"/>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Check</w:t>
      </w:r>
    </w:p>
    <w:p w14:paraId="4C78CC72" w14:textId="17DAD7C2" w:rsidR="00C4258A" w:rsidRDefault="00AE0D8A" w:rsidP="00C4258A">
      <w:pPr>
        <w:pStyle w:val="ListParagraph"/>
        <w:numPr>
          <w:ilvl w:val="5"/>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In order to exclude cases of a doctor “checking out’ an injury, we remove flags of “check” with references to “doctor,” “hospital”, “emergency”, and “clinic”.</w:t>
      </w:r>
    </w:p>
    <w:p w14:paraId="60BF6719" w14:textId="77777777" w:rsidR="00C4258A" w:rsidRPr="00191D04" w:rsidRDefault="00C4258A" w:rsidP="00C4258A">
      <w:pPr>
        <w:pStyle w:val="ListParagraph"/>
        <w:numPr>
          <w:ilvl w:val="4"/>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Install</w:t>
      </w:r>
    </w:p>
    <w:p w14:paraId="4193DE2E" w14:textId="13FF3F61" w:rsidR="00C4258A" w:rsidRDefault="00C4258A" w:rsidP="00C4258A">
      <w:pPr>
        <w:pStyle w:val="ListParagraph"/>
        <w:numPr>
          <w:ilvl w:val="5"/>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Installation injuries are not included in the MR subtype if they are relevant to construction or production, such as with roof bolting.</w:t>
      </w:r>
    </w:p>
    <w:p w14:paraId="4569A8B7" w14:textId="4A72049A" w:rsidR="00C4258A" w:rsidRPr="00C4258A" w:rsidRDefault="00C4258A" w:rsidP="00C4258A">
      <w:pPr>
        <w:pStyle w:val="ListParagraph"/>
        <w:numPr>
          <w:ilvl w:val="3"/>
          <w:numId w:val="14"/>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Less strong positive predictors</w:t>
      </w:r>
    </w:p>
    <w:p w14:paraId="79E2F509" w14:textId="36B1E3FD" w:rsidR="00AE0D8A" w:rsidRPr="00191D04" w:rsidRDefault="00AE0D8A" w:rsidP="00C4258A">
      <w:pPr>
        <w:pStyle w:val="ListParagraph"/>
        <w:numPr>
          <w:ilvl w:val="4"/>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Dismantle</w:t>
      </w:r>
      <w:r w:rsidR="00C4258A">
        <w:rPr>
          <w:rFonts w:ascii="Times New Roman" w:hAnsi="Times New Roman" w:cs="Times New Roman"/>
          <w:color w:val="000000" w:themeColor="text1"/>
          <w:sz w:val="20"/>
          <w:szCs w:val="20"/>
        </w:rPr>
        <w:t>, c</w:t>
      </w:r>
      <w:r w:rsidR="00C4258A">
        <w:rPr>
          <w:rFonts w:ascii="Times New Roman" w:hAnsi="Times New Roman" w:cs="Times New Roman"/>
          <w:color w:val="000000" w:themeColor="text1"/>
          <w:sz w:val="20"/>
          <w:szCs w:val="20"/>
        </w:rPr>
        <w:t>over</w:t>
      </w:r>
      <w:r w:rsidR="00C4258A">
        <w:rPr>
          <w:rFonts w:ascii="Times New Roman" w:hAnsi="Times New Roman" w:cs="Times New Roman"/>
          <w:color w:val="000000" w:themeColor="text1"/>
          <w:sz w:val="20"/>
          <w:szCs w:val="20"/>
        </w:rPr>
        <w:t>, grease/oil, roof bolt, tighten, loosen, help, conveyor</w:t>
      </w:r>
    </w:p>
    <w:p w14:paraId="6FEA34EF" w14:textId="77777777" w:rsidR="00AE0D8A" w:rsidRPr="00191D04" w:rsidRDefault="00AE0D8A" w:rsidP="00AE0D8A">
      <w:pPr>
        <w:pStyle w:val="ListParagraph"/>
        <w:numPr>
          <w:ilvl w:val="2"/>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We generated and tested a series of other keywords that frequently appear</w:t>
      </w:r>
      <w:bookmarkStart w:id="6" w:name="_GoBack"/>
      <w:bookmarkEnd w:id="6"/>
      <w:r w:rsidRPr="00191D04">
        <w:rPr>
          <w:rFonts w:ascii="Times New Roman" w:hAnsi="Times New Roman" w:cs="Times New Roman"/>
          <w:color w:val="000000" w:themeColor="text1"/>
          <w:sz w:val="20"/>
          <w:szCs w:val="20"/>
        </w:rPr>
        <w:t>ed in narrative fields in the training set, in terms of their relative predictive power. There included:</w:t>
      </w:r>
    </w:p>
    <w:p w14:paraId="4D61875D" w14:textId="477572F1" w:rsidR="00AE0D8A" w:rsidRDefault="00AE0D8A" w:rsidP="00C4258A">
      <w:pPr>
        <w:pStyle w:val="ListParagraph"/>
        <w:numPr>
          <w:ilvl w:val="3"/>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Bits</w:t>
      </w:r>
      <w:r w:rsidR="00C4258A">
        <w:rPr>
          <w:rFonts w:ascii="Times New Roman" w:hAnsi="Times New Roman" w:cs="Times New Roman"/>
          <w:color w:val="000000" w:themeColor="text1"/>
          <w:sz w:val="20"/>
          <w:szCs w:val="20"/>
        </w:rPr>
        <w:t>, b</w:t>
      </w:r>
      <w:r w:rsidRPr="00C4258A">
        <w:rPr>
          <w:rFonts w:ascii="Times New Roman" w:hAnsi="Times New Roman" w:cs="Times New Roman"/>
          <w:color w:val="000000" w:themeColor="text1"/>
          <w:sz w:val="20"/>
          <w:szCs w:val="20"/>
        </w:rPr>
        <w:t>elt</w:t>
      </w:r>
      <w:r w:rsidR="00C4258A">
        <w:rPr>
          <w:rFonts w:ascii="Times New Roman" w:hAnsi="Times New Roman" w:cs="Times New Roman"/>
          <w:color w:val="000000" w:themeColor="text1"/>
          <w:sz w:val="20"/>
          <w:szCs w:val="20"/>
        </w:rPr>
        <w:t>, power, splice, lug, trash, roller, tools, weld, tire</w:t>
      </w:r>
    </w:p>
    <w:p w14:paraId="7FC76E59" w14:textId="49295581" w:rsidR="00C4258A" w:rsidRPr="00C4258A" w:rsidRDefault="00C4258A" w:rsidP="00C4258A">
      <w:pPr>
        <w:pStyle w:val="ListParagraph"/>
        <w:numPr>
          <w:ilvl w:val="3"/>
          <w:numId w:val="14"/>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Other words</w:t>
      </w:r>
    </w:p>
    <w:p w14:paraId="3192CB42" w14:textId="77777777" w:rsidR="00AE0D8A" w:rsidRPr="00191D04" w:rsidRDefault="00AE0D8A" w:rsidP="00C4258A">
      <w:pPr>
        <w:pStyle w:val="ListParagraph"/>
        <w:numPr>
          <w:ilvl w:val="4"/>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Battery</w:t>
      </w:r>
    </w:p>
    <w:p w14:paraId="678C7FF6" w14:textId="77777777" w:rsidR="00AE0D8A" w:rsidRPr="00191D04" w:rsidRDefault="00AE0D8A" w:rsidP="00C4258A">
      <w:pPr>
        <w:pStyle w:val="ListParagraph"/>
        <w:numPr>
          <w:ilvl w:val="5"/>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lastRenderedPageBreak/>
        <w:t>Most cases of an employee being injured while changing batteries are MR, but we avoid cases in which an employee has simply tripped over a charger or battery.</w:t>
      </w:r>
    </w:p>
    <w:p w14:paraId="6141A1D3" w14:textId="77777777" w:rsidR="00AE0D8A" w:rsidRPr="00191D04" w:rsidRDefault="00AE0D8A" w:rsidP="00C4258A">
      <w:pPr>
        <w:pStyle w:val="ListParagraph"/>
        <w:numPr>
          <w:ilvl w:val="4"/>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Wrench</w:t>
      </w:r>
    </w:p>
    <w:p w14:paraId="2DE9F891" w14:textId="77777777" w:rsidR="00AE0D8A" w:rsidRPr="00191D04" w:rsidRDefault="00AE0D8A" w:rsidP="00C4258A">
      <w:pPr>
        <w:pStyle w:val="ListParagraph"/>
        <w:numPr>
          <w:ilvl w:val="5"/>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Only cases of the noun/tool are included, not the verb.</w:t>
      </w:r>
    </w:p>
    <w:p w14:paraId="1652921C" w14:textId="77777777" w:rsidR="00AE0D8A" w:rsidRPr="00191D04" w:rsidRDefault="00AE0D8A" w:rsidP="00C4258A">
      <w:pPr>
        <w:pStyle w:val="ListParagraph"/>
        <w:numPr>
          <w:ilvl w:val="4"/>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 xml:space="preserve">Tests </w:t>
      </w:r>
    </w:p>
    <w:p w14:paraId="67EB27E2" w14:textId="43299475" w:rsidR="00AE0D8A" w:rsidRPr="00191D04" w:rsidRDefault="00AE0D8A" w:rsidP="00C4258A">
      <w:pPr>
        <w:pStyle w:val="ListParagraph"/>
        <w:numPr>
          <w:ilvl w:val="5"/>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In a majority of cases, “tests” refers to doctors tests a</w:t>
      </w:r>
      <w:r w:rsidRPr="00191D04">
        <w:rPr>
          <w:rFonts w:ascii="Times New Roman" w:hAnsi="Times New Roman" w:cs="Times New Roman"/>
          <w:color w:val="000000" w:themeColor="text1"/>
          <w:sz w:val="20"/>
          <w:szCs w:val="20"/>
        </w:rPr>
        <w:t>nd not maintenance/repair tests</w:t>
      </w:r>
    </w:p>
    <w:p w14:paraId="4365E497" w14:textId="77777777" w:rsidR="00AE0D8A" w:rsidRPr="00191D04" w:rsidRDefault="00AE0D8A" w:rsidP="00AE0D8A">
      <w:pPr>
        <w:pStyle w:val="ListParagraph"/>
        <w:numPr>
          <w:ilvl w:val="2"/>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Other flags used as negative predictors</w:t>
      </w:r>
    </w:p>
    <w:p w14:paraId="36FF4661" w14:textId="77777777" w:rsidR="00AE0D8A" w:rsidRPr="00191D04" w:rsidRDefault="00AE0D8A" w:rsidP="00AE0D8A">
      <w:pPr>
        <w:pStyle w:val="ListParagraph"/>
        <w:numPr>
          <w:ilvl w:val="3"/>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Falling accident</w:t>
      </w:r>
    </w:p>
    <w:p w14:paraId="7A3BC2B0" w14:textId="77777777" w:rsidR="00AE0D8A" w:rsidRPr="00191D04" w:rsidRDefault="00AE0D8A" w:rsidP="00AE0D8A">
      <w:pPr>
        <w:pStyle w:val="ListParagraph"/>
        <w:numPr>
          <w:ilvl w:val="4"/>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 xml:space="preserve">We generated a word that identifies cases in which a falling/flying object has struck a worker during an MR activity but unrelated to that MR activity. </w:t>
      </w:r>
    </w:p>
    <w:p w14:paraId="61A8D6C4" w14:textId="77777777" w:rsidR="00AE0D8A" w:rsidRPr="00191D04" w:rsidRDefault="00AE0D8A" w:rsidP="00AE0D8A">
      <w:pPr>
        <w:pStyle w:val="ListParagraph"/>
        <w:numPr>
          <w:ilvl w:val="2"/>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Other predictive variables. We looked at categorical variables in the data including “occupation”, “activity”, “classification”, and “injury source” and tested the relative predictive power of specific values of these variables. We used these assessments to group values, and flag observations containing either “likely”, “maybe likely” and “unlikely” values of these variables.</w:t>
      </w:r>
    </w:p>
    <w:p w14:paraId="25440EB9" w14:textId="77777777" w:rsidR="00AE0D8A" w:rsidRPr="00191D04" w:rsidRDefault="00AE0D8A" w:rsidP="00AE0D8A">
      <w:pPr>
        <w:pStyle w:val="ListParagraph"/>
        <w:numPr>
          <w:ilvl w:val="3"/>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Groups of occupations</w:t>
      </w:r>
    </w:p>
    <w:p w14:paraId="3EF589CD" w14:textId="77777777" w:rsidR="00AE0D8A" w:rsidRPr="00191D04" w:rsidRDefault="00AE0D8A" w:rsidP="00AE0D8A">
      <w:pPr>
        <w:pStyle w:val="ListParagraph"/>
        <w:numPr>
          <w:ilvl w:val="4"/>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 xml:space="preserve">Likely: “Maintenance man, Mechanic,  Repair/Serviceman, Boilermaker, </w:t>
      </w:r>
      <w:proofErr w:type="spellStart"/>
      <w:r w:rsidRPr="00191D04">
        <w:rPr>
          <w:rFonts w:ascii="Times New Roman" w:hAnsi="Times New Roman" w:cs="Times New Roman"/>
          <w:color w:val="000000" w:themeColor="text1"/>
          <w:sz w:val="20"/>
          <w:szCs w:val="20"/>
        </w:rPr>
        <w:t>Fueler</w:t>
      </w:r>
      <w:proofErr w:type="spellEnd"/>
      <w:r w:rsidRPr="00191D04">
        <w:rPr>
          <w:rFonts w:ascii="Times New Roman" w:hAnsi="Times New Roman" w:cs="Times New Roman"/>
          <w:color w:val="000000" w:themeColor="text1"/>
          <w:sz w:val="20"/>
          <w:szCs w:val="20"/>
        </w:rPr>
        <w:t>, Tire tech, Field service tech”, “belt foreman, maintenance foreman, maintenance supervisor”</w:t>
      </w:r>
    </w:p>
    <w:p w14:paraId="6CB458F5" w14:textId="77777777" w:rsidR="00AE0D8A" w:rsidRPr="00191D04" w:rsidRDefault="00AE0D8A" w:rsidP="00AE0D8A">
      <w:pPr>
        <w:pStyle w:val="ListParagraph"/>
        <w:numPr>
          <w:ilvl w:val="4"/>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Maybe likely: “electrician, lineman”</w:t>
      </w:r>
    </w:p>
    <w:p w14:paraId="5DC5A6E3" w14:textId="77777777" w:rsidR="00AE0D8A" w:rsidRPr="00191D04" w:rsidRDefault="00AE0D8A" w:rsidP="00AE0D8A">
      <w:pPr>
        <w:pStyle w:val="ListParagraph"/>
        <w:numPr>
          <w:ilvl w:val="3"/>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Groups of activities</w:t>
      </w:r>
    </w:p>
    <w:p w14:paraId="02A04449" w14:textId="77777777" w:rsidR="00AE0D8A" w:rsidRPr="00191D04" w:rsidRDefault="00AE0D8A" w:rsidP="00AE0D8A">
      <w:pPr>
        <w:pStyle w:val="ListParagraph"/>
        <w:numPr>
          <w:ilvl w:val="4"/>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Likely: “electrical maintenance/repair”, “machine maintenance/repair”, “wet down working place”</w:t>
      </w:r>
    </w:p>
    <w:p w14:paraId="5968549F" w14:textId="77777777" w:rsidR="00AE0D8A" w:rsidRPr="00191D04" w:rsidRDefault="00AE0D8A" w:rsidP="00AE0D8A">
      <w:pPr>
        <w:pStyle w:val="ListParagraph"/>
        <w:numPr>
          <w:ilvl w:val="4"/>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Maybe likely: "handling supplies/materials", “hand tools (not powered)", "no value found", “unknown", “clean up", "inspect equipment"</w:t>
      </w:r>
    </w:p>
    <w:p w14:paraId="12834922" w14:textId="77777777" w:rsidR="00AE0D8A" w:rsidRPr="00191D04" w:rsidRDefault="00AE0D8A" w:rsidP="00AE0D8A">
      <w:pPr>
        <w:pStyle w:val="ListParagraph"/>
        <w:numPr>
          <w:ilvl w:val="3"/>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Groups of classes</w:t>
      </w:r>
    </w:p>
    <w:p w14:paraId="51996103" w14:textId="77777777" w:rsidR="00AE0D8A" w:rsidRPr="00191D04" w:rsidRDefault="00AE0D8A" w:rsidP="00AE0D8A">
      <w:pPr>
        <w:pStyle w:val="ListParagraph"/>
        <w:numPr>
          <w:ilvl w:val="4"/>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Likely: "</w:t>
      </w:r>
      <w:proofErr w:type="spellStart"/>
      <w:r w:rsidRPr="00191D04">
        <w:rPr>
          <w:rFonts w:ascii="Times New Roman" w:hAnsi="Times New Roman" w:cs="Times New Roman"/>
          <w:color w:val="000000" w:themeColor="text1"/>
          <w:sz w:val="20"/>
          <w:szCs w:val="20"/>
        </w:rPr>
        <w:t>handtools</w:t>
      </w:r>
      <w:proofErr w:type="spellEnd"/>
      <w:r w:rsidRPr="00191D04">
        <w:rPr>
          <w:rFonts w:ascii="Times New Roman" w:hAnsi="Times New Roman" w:cs="Times New Roman"/>
          <w:color w:val="000000" w:themeColor="text1"/>
          <w:sz w:val="20"/>
          <w:szCs w:val="20"/>
        </w:rPr>
        <w:t xml:space="preserve"> (</w:t>
      </w:r>
      <w:proofErr w:type="spellStart"/>
      <w:r w:rsidRPr="00191D04">
        <w:rPr>
          <w:rFonts w:ascii="Times New Roman" w:hAnsi="Times New Roman" w:cs="Times New Roman"/>
          <w:color w:val="000000" w:themeColor="text1"/>
          <w:sz w:val="20"/>
          <w:szCs w:val="20"/>
        </w:rPr>
        <w:t>nonpowered</w:t>
      </w:r>
      <w:proofErr w:type="spellEnd"/>
      <w:r w:rsidRPr="00191D04">
        <w:rPr>
          <w:rFonts w:ascii="Times New Roman" w:hAnsi="Times New Roman" w:cs="Times New Roman"/>
          <w:color w:val="000000" w:themeColor="text1"/>
          <w:sz w:val="20"/>
          <w:szCs w:val="20"/>
        </w:rPr>
        <w:t>)", “machinery", "electrical"</w:t>
      </w:r>
    </w:p>
    <w:p w14:paraId="042B8AC2" w14:textId="77777777" w:rsidR="00AE0D8A" w:rsidRPr="00191D04" w:rsidRDefault="00AE0D8A" w:rsidP="00AE0D8A">
      <w:pPr>
        <w:pStyle w:val="ListParagraph"/>
        <w:numPr>
          <w:ilvl w:val="4"/>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Unlikely: "fall of roof or back"</w:t>
      </w:r>
    </w:p>
    <w:p w14:paraId="1576DFB7" w14:textId="77777777" w:rsidR="00AE0D8A" w:rsidRPr="00191D04" w:rsidRDefault="00AE0D8A" w:rsidP="00AE0D8A">
      <w:pPr>
        <w:pStyle w:val="ListParagraph"/>
        <w:numPr>
          <w:ilvl w:val="3"/>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Groups of sources</w:t>
      </w:r>
    </w:p>
    <w:p w14:paraId="0C711B8B" w14:textId="77777777" w:rsidR="00AE0D8A" w:rsidRPr="00191D04" w:rsidRDefault="00AE0D8A" w:rsidP="00AE0D8A">
      <w:pPr>
        <w:pStyle w:val="ListParagraph"/>
        <w:numPr>
          <w:ilvl w:val="4"/>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 xml:space="preserve">Likely: "wrench", "knife”, "power saw", "hand </w:t>
      </w:r>
      <w:proofErr w:type="spellStart"/>
      <w:r w:rsidRPr="00191D04">
        <w:rPr>
          <w:rFonts w:ascii="Times New Roman" w:hAnsi="Times New Roman" w:cs="Times New Roman"/>
          <w:color w:val="000000" w:themeColor="text1"/>
          <w:sz w:val="20"/>
          <w:szCs w:val="20"/>
        </w:rPr>
        <w:t>tools,nonpowered,nec</w:t>
      </w:r>
      <w:proofErr w:type="spellEnd"/>
      <w:r w:rsidRPr="00191D04">
        <w:rPr>
          <w:rFonts w:ascii="Times New Roman" w:hAnsi="Times New Roman" w:cs="Times New Roman"/>
          <w:color w:val="000000" w:themeColor="text1"/>
          <w:sz w:val="20"/>
          <w:szCs w:val="20"/>
        </w:rPr>
        <w:t>", "</w:t>
      </w:r>
      <w:proofErr w:type="spellStart"/>
      <w:r w:rsidRPr="00191D04">
        <w:rPr>
          <w:rFonts w:ascii="Times New Roman" w:hAnsi="Times New Roman" w:cs="Times New Roman"/>
          <w:color w:val="000000" w:themeColor="text1"/>
          <w:sz w:val="20"/>
          <w:szCs w:val="20"/>
        </w:rPr>
        <w:t>crowbar,pry</w:t>
      </w:r>
      <w:proofErr w:type="spellEnd"/>
      <w:r w:rsidRPr="00191D04">
        <w:rPr>
          <w:rFonts w:ascii="Times New Roman" w:hAnsi="Times New Roman" w:cs="Times New Roman"/>
          <w:color w:val="000000" w:themeColor="text1"/>
          <w:sz w:val="20"/>
          <w:szCs w:val="20"/>
        </w:rPr>
        <w:t xml:space="preserve"> bar", "</w:t>
      </w:r>
      <w:proofErr w:type="spellStart"/>
      <w:r w:rsidRPr="00191D04">
        <w:rPr>
          <w:rFonts w:ascii="Times New Roman" w:hAnsi="Times New Roman" w:cs="Times New Roman"/>
          <w:color w:val="000000" w:themeColor="text1"/>
          <w:sz w:val="20"/>
          <w:szCs w:val="20"/>
        </w:rPr>
        <w:t>axe,hammer,sledge</w:t>
      </w:r>
      <w:proofErr w:type="spellEnd"/>
      <w:r w:rsidRPr="00191D04">
        <w:rPr>
          <w:rFonts w:ascii="Times New Roman" w:hAnsi="Times New Roman" w:cs="Times New Roman"/>
          <w:color w:val="000000" w:themeColor="text1"/>
          <w:sz w:val="20"/>
          <w:szCs w:val="20"/>
        </w:rPr>
        <w:t>"</w:t>
      </w:r>
    </w:p>
    <w:p w14:paraId="6A3A4F7A" w14:textId="77777777" w:rsidR="00AE0D8A" w:rsidRPr="00191D04" w:rsidRDefault="00AE0D8A" w:rsidP="00AE0D8A">
      <w:pPr>
        <w:pStyle w:val="ListParagraph"/>
        <w:numPr>
          <w:ilvl w:val="2"/>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Variable selection techniques</w:t>
      </w:r>
    </w:p>
    <w:p w14:paraId="5A07ED0F" w14:textId="77777777" w:rsidR="00AE0D8A" w:rsidRPr="00191D04" w:rsidRDefault="00AE0D8A" w:rsidP="00AE0D8A">
      <w:pPr>
        <w:pStyle w:val="ListParagraph"/>
        <w:numPr>
          <w:ilvl w:val="3"/>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PCA</w:t>
      </w:r>
    </w:p>
    <w:p w14:paraId="7D1E4E4F" w14:textId="77777777" w:rsidR="00AE0D8A" w:rsidRPr="00191D04" w:rsidRDefault="00AE0D8A" w:rsidP="00AE0D8A">
      <w:pPr>
        <w:pStyle w:val="ListParagraph"/>
        <w:numPr>
          <w:ilvl w:val="3"/>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LASSO</w:t>
      </w:r>
    </w:p>
    <w:p w14:paraId="0EAF2231" w14:textId="77777777" w:rsidR="00AE0D8A" w:rsidRPr="00191D04" w:rsidRDefault="00AE0D8A" w:rsidP="00AE0D8A">
      <w:pPr>
        <w:pStyle w:val="ListParagraph"/>
        <w:numPr>
          <w:ilvl w:val="3"/>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Random forest</w:t>
      </w:r>
    </w:p>
    <w:p w14:paraId="6FBF5E15" w14:textId="77777777" w:rsidR="00AE0D8A" w:rsidRPr="00191D04" w:rsidRDefault="00AE0D8A" w:rsidP="00AE0D8A">
      <w:pPr>
        <w:pStyle w:val="ListParagraph"/>
        <w:numPr>
          <w:ilvl w:val="2"/>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Attempted algorithms</w:t>
      </w:r>
    </w:p>
    <w:p w14:paraId="1B8932E2" w14:textId="77777777" w:rsidR="00AE0D8A" w:rsidRPr="00191D04" w:rsidRDefault="00AE0D8A" w:rsidP="00AE0D8A">
      <w:pPr>
        <w:pStyle w:val="ListParagraph"/>
        <w:numPr>
          <w:ilvl w:val="3"/>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Logit</w:t>
      </w:r>
    </w:p>
    <w:p w14:paraId="7971C743" w14:textId="77777777" w:rsidR="00AE0D8A" w:rsidRPr="00191D04" w:rsidRDefault="00AE0D8A" w:rsidP="00AE0D8A">
      <w:pPr>
        <w:pStyle w:val="ListParagraph"/>
        <w:numPr>
          <w:ilvl w:val="3"/>
          <w:numId w:val="14"/>
        </w:numPr>
        <w:rPr>
          <w:rFonts w:ascii="Times New Roman" w:hAnsi="Times New Roman" w:cs="Times New Roman"/>
          <w:color w:val="000000" w:themeColor="text1"/>
          <w:sz w:val="20"/>
          <w:szCs w:val="20"/>
        </w:rPr>
      </w:pPr>
      <w:proofErr w:type="spellStart"/>
      <w:r w:rsidRPr="00191D04">
        <w:rPr>
          <w:rFonts w:ascii="Times New Roman" w:hAnsi="Times New Roman" w:cs="Times New Roman"/>
          <w:color w:val="000000" w:themeColor="text1"/>
          <w:sz w:val="20"/>
          <w:szCs w:val="20"/>
        </w:rPr>
        <w:t>CaRT</w:t>
      </w:r>
      <w:proofErr w:type="spellEnd"/>
    </w:p>
    <w:p w14:paraId="1CF65A44" w14:textId="77777777" w:rsidR="00AE0D8A" w:rsidRPr="00191D04" w:rsidRDefault="00AE0D8A" w:rsidP="00AE0D8A">
      <w:pPr>
        <w:pStyle w:val="ListParagraph"/>
        <w:numPr>
          <w:ilvl w:val="3"/>
          <w:numId w:val="14"/>
        </w:numPr>
        <w:rPr>
          <w:rFonts w:ascii="Times New Roman" w:hAnsi="Times New Roman" w:cs="Times New Roman"/>
          <w:color w:val="000000" w:themeColor="text1"/>
          <w:sz w:val="20"/>
          <w:szCs w:val="20"/>
        </w:rPr>
      </w:pPr>
      <w:proofErr w:type="spellStart"/>
      <w:r w:rsidRPr="00191D04">
        <w:rPr>
          <w:rFonts w:ascii="Times New Roman" w:hAnsi="Times New Roman" w:cs="Times New Roman"/>
          <w:color w:val="000000" w:themeColor="text1"/>
          <w:sz w:val="20"/>
          <w:szCs w:val="20"/>
        </w:rPr>
        <w:t>rpart</w:t>
      </w:r>
      <w:proofErr w:type="spellEnd"/>
    </w:p>
    <w:p w14:paraId="31F19F2C" w14:textId="77777777" w:rsidR="00AE0D8A" w:rsidRPr="00191D04" w:rsidRDefault="00AE0D8A" w:rsidP="00AE0D8A">
      <w:pPr>
        <w:pStyle w:val="ListParagraph"/>
        <w:numPr>
          <w:ilvl w:val="3"/>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Random forests</w:t>
      </w:r>
    </w:p>
    <w:p w14:paraId="1D7424DE" w14:textId="77777777" w:rsidR="00AE0D8A" w:rsidRPr="00191D04" w:rsidRDefault="00AE0D8A" w:rsidP="00AE0D8A">
      <w:pPr>
        <w:pStyle w:val="ListParagraph"/>
        <w:numPr>
          <w:ilvl w:val="3"/>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Boosting</w:t>
      </w:r>
    </w:p>
    <w:p w14:paraId="0BB70FE0" w14:textId="77777777" w:rsidR="00AE0D8A" w:rsidRPr="00191D04" w:rsidRDefault="00AE0D8A" w:rsidP="00AE0D8A">
      <w:pPr>
        <w:pStyle w:val="ListParagraph"/>
        <w:numPr>
          <w:ilvl w:val="3"/>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 xml:space="preserve">Composite algorithms </w:t>
      </w:r>
    </w:p>
    <w:p w14:paraId="08E8B2D6" w14:textId="77777777" w:rsidR="00AE0D8A" w:rsidRPr="00191D04" w:rsidRDefault="00AE0D8A" w:rsidP="00AE0D8A">
      <w:pPr>
        <w:pStyle w:val="ListParagraph"/>
        <w:numPr>
          <w:ilvl w:val="2"/>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Other attempted improvements</w:t>
      </w:r>
    </w:p>
    <w:p w14:paraId="62216088" w14:textId="77777777" w:rsidR="00AE0D8A" w:rsidRPr="00191D04" w:rsidRDefault="00AE0D8A" w:rsidP="00AE0D8A">
      <w:pPr>
        <w:pStyle w:val="ListParagraph"/>
        <w:numPr>
          <w:ilvl w:val="3"/>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Oversampling</w:t>
      </w:r>
    </w:p>
    <w:p w14:paraId="3581225D" w14:textId="77777777" w:rsidR="00AE0D8A" w:rsidRPr="00191D04" w:rsidRDefault="00AE0D8A" w:rsidP="00AE0D8A">
      <w:pPr>
        <w:pStyle w:val="ListParagraph"/>
        <w:numPr>
          <w:ilvl w:val="3"/>
          <w:numId w:val="14"/>
        </w:numPr>
        <w:rPr>
          <w:rFonts w:ascii="Times New Roman" w:hAnsi="Times New Roman" w:cs="Times New Roman"/>
          <w:color w:val="000000" w:themeColor="text1"/>
          <w:sz w:val="20"/>
          <w:szCs w:val="20"/>
        </w:rPr>
      </w:pPr>
      <w:proofErr w:type="spellStart"/>
      <w:r w:rsidRPr="00191D04">
        <w:rPr>
          <w:rFonts w:ascii="Times New Roman" w:hAnsi="Times New Roman" w:cs="Times New Roman"/>
          <w:color w:val="000000" w:themeColor="text1"/>
          <w:sz w:val="20"/>
          <w:szCs w:val="20"/>
        </w:rPr>
        <w:t>Downsampling</w:t>
      </w:r>
      <w:proofErr w:type="spellEnd"/>
    </w:p>
    <w:p w14:paraId="5D45E9E9" w14:textId="77777777" w:rsidR="00AE0D8A" w:rsidRPr="00191D04" w:rsidRDefault="00AE0D8A" w:rsidP="00AE0D8A">
      <w:pPr>
        <w:pStyle w:val="ListParagraph"/>
        <w:numPr>
          <w:ilvl w:val="3"/>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Various parameterization techniques</w:t>
      </w:r>
    </w:p>
    <w:p w14:paraId="28AE548B" w14:textId="5E2B782B" w:rsidR="00AE0D8A" w:rsidRPr="00191D04" w:rsidRDefault="00AE0D8A" w:rsidP="00AE0D8A">
      <w:pPr>
        <w:pStyle w:val="ListParagraph"/>
        <w:ind w:left="1440"/>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 xml:space="preserve"> </w:t>
      </w:r>
    </w:p>
    <w:p w14:paraId="0B0D7D82" w14:textId="77777777" w:rsidR="00AE0D8A" w:rsidRPr="00191D04" w:rsidRDefault="00AE0D8A" w:rsidP="00AE0D8A">
      <w:pPr>
        <w:pStyle w:val="ListParagraph"/>
        <w:numPr>
          <w:ilvl w:val="0"/>
          <w:numId w:val="14"/>
        </w:numPr>
        <w:rPr>
          <w:rFonts w:ascii="Times New Roman" w:hAnsi="Times New Roman" w:cs="Times New Roman"/>
          <w:b/>
          <w:color w:val="000000" w:themeColor="text1"/>
          <w:sz w:val="20"/>
          <w:szCs w:val="20"/>
        </w:rPr>
      </w:pPr>
      <w:r w:rsidRPr="00191D04">
        <w:rPr>
          <w:rFonts w:ascii="Times New Roman" w:hAnsi="Times New Roman" w:cs="Times New Roman"/>
          <w:b/>
          <w:color w:val="000000" w:themeColor="text1"/>
          <w:sz w:val="20"/>
          <w:szCs w:val="20"/>
        </w:rPr>
        <w:t xml:space="preserve"> </w:t>
      </w:r>
      <w:r w:rsidR="003B024F" w:rsidRPr="00191D04">
        <w:rPr>
          <w:rFonts w:ascii="Times New Roman" w:hAnsi="Times New Roman" w:cs="Times New Roman"/>
          <w:b/>
          <w:color w:val="000000" w:themeColor="text1"/>
          <w:sz w:val="20"/>
          <w:szCs w:val="20"/>
        </w:rPr>
        <w:t xml:space="preserve">Pinning and Striking </w:t>
      </w:r>
      <w:r w:rsidR="005A4FB6" w:rsidRPr="00191D04">
        <w:rPr>
          <w:rFonts w:ascii="Times New Roman" w:hAnsi="Times New Roman" w:cs="Times New Roman"/>
          <w:b/>
          <w:color w:val="000000" w:themeColor="text1"/>
          <w:sz w:val="20"/>
          <w:szCs w:val="20"/>
        </w:rPr>
        <w:t xml:space="preserve">(PS) </w:t>
      </w:r>
      <w:r w:rsidR="003B024F" w:rsidRPr="00191D04">
        <w:rPr>
          <w:rFonts w:ascii="Times New Roman" w:hAnsi="Times New Roman" w:cs="Times New Roman"/>
          <w:b/>
          <w:color w:val="000000" w:themeColor="text1"/>
          <w:sz w:val="20"/>
          <w:szCs w:val="20"/>
        </w:rPr>
        <w:t>Algorithm</w:t>
      </w:r>
    </w:p>
    <w:p w14:paraId="3F1502A2" w14:textId="34276685" w:rsidR="00AE0D8A" w:rsidRPr="00191D04" w:rsidRDefault="00E3182D" w:rsidP="00AE0D8A">
      <w:pPr>
        <w:pStyle w:val="ListParagraph"/>
        <w:numPr>
          <w:ilvl w:val="1"/>
          <w:numId w:val="14"/>
        </w:numPr>
        <w:rPr>
          <w:rFonts w:ascii="Times New Roman" w:hAnsi="Times New Roman" w:cs="Times New Roman"/>
          <w:b/>
          <w:color w:val="000000" w:themeColor="text1"/>
          <w:sz w:val="20"/>
          <w:szCs w:val="20"/>
        </w:rPr>
      </w:pPr>
      <w:r w:rsidRPr="00191D04">
        <w:rPr>
          <w:rFonts w:ascii="Times New Roman" w:hAnsi="Times New Roman" w:cs="Times New Roman"/>
          <w:color w:val="000000" w:themeColor="text1"/>
          <w:sz w:val="20"/>
          <w:szCs w:val="20"/>
        </w:rPr>
        <w:lastRenderedPageBreak/>
        <w:t>Narrative field analysis</w:t>
      </w:r>
    </w:p>
    <w:p w14:paraId="74D4C620" w14:textId="77777777" w:rsidR="00AE0D8A" w:rsidRPr="00191D04" w:rsidRDefault="00AE0D8A" w:rsidP="00AE0D8A">
      <w:pPr>
        <w:pStyle w:val="ListParagraph"/>
        <w:numPr>
          <w:ilvl w:val="2"/>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Positive predictive keywords</w:t>
      </w:r>
    </w:p>
    <w:p w14:paraId="07B53E59" w14:textId="43D60644" w:rsidR="00AE0D8A" w:rsidRPr="00C4258A" w:rsidRDefault="00AE0D8A" w:rsidP="00C4258A">
      <w:pPr>
        <w:pStyle w:val="ListParagraph"/>
        <w:numPr>
          <w:ilvl w:val="3"/>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Pin</w:t>
      </w:r>
      <w:r w:rsidR="00C4258A">
        <w:rPr>
          <w:rFonts w:ascii="Times New Roman" w:hAnsi="Times New Roman" w:cs="Times New Roman"/>
          <w:color w:val="000000" w:themeColor="text1"/>
          <w:sz w:val="20"/>
          <w:szCs w:val="20"/>
        </w:rPr>
        <w:t>, s</w:t>
      </w:r>
      <w:r w:rsidRPr="00C4258A">
        <w:rPr>
          <w:rFonts w:ascii="Times New Roman" w:hAnsi="Times New Roman" w:cs="Times New Roman"/>
          <w:color w:val="000000" w:themeColor="text1"/>
          <w:sz w:val="20"/>
          <w:szCs w:val="20"/>
        </w:rPr>
        <w:t>trike</w:t>
      </w:r>
      <w:r w:rsidR="00C4258A">
        <w:rPr>
          <w:rFonts w:ascii="Times New Roman" w:hAnsi="Times New Roman" w:cs="Times New Roman"/>
          <w:color w:val="000000" w:themeColor="text1"/>
          <w:sz w:val="20"/>
          <w:szCs w:val="20"/>
        </w:rPr>
        <w:t>, t</w:t>
      </w:r>
      <w:r w:rsidRPr="00C4258A">
        <w:rPr>
          <w:rFonts w:ascii="Times New Roman" w:hAnsi="Times New Roman" w:cs="Times New Roman"/>
          <w:color w:val="000000" w:themeColor="text1"/>
          <w:sz w:val="20"/>
          <w:szCs w:val="20"/>
        </w:rPr>
        <w:t>rap</w:t>
      </w:r>
      <w:r w:rsidR="00C4258A">
        <w:rPr>
          <w:rFonts w:ascii="Times New Roman" w:hAnsi="Times New Roman" w:cs="Times New Roman"/>
          <w:color w:val="000000" w:themeColor="text1"/>
          <w:sz w:val="20"/>
          <w:szCs w:val="20"/>
        </w:rPr>
        <w:t>, c</w:t>
      </w:r>
      <w:r w:rsidRPr="00C4258A">
        <w:rPr>
          <w:rFonts w:ascii="Times New Roman" w:hAnsi="Times New Roman" w:cs="Times New Roman"/>
          <w:color w:val="000000" w:themeColor="text1"/>
          <w:sz w:val="20"/>
          <w:szCs w:val="20"/>
        </w:rPr>
        <w:t>ollide</w:t>
      </w:r>
    </w:p>
    <w:p w14:paraId="4F259594" w14:textId="77777777" w:rsidR="00AE0D8A" w:rsidRPr="00191D04" w:rsidRDefault="00AE0D8A" w:rsidP="00AE0D8A">
      <w:pPr>
        <w:pStyle w:val="ListParagraph"/>
        <w:numPr>
          <w:ilvl w:val="2"/>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Maybe positive keywords</w:t>
      </w:r>
    </w:p>
    <w:p w14:paraId="29BF0F5F" w14:textId="33B56D2E" w:rsidR="00AE0D8A" w:rsidRDefault="00AE0D8A" w:rsidP="00C4258A">
      <w:pPr>
        <w:pStyle w:val="ListParagraph"/>
        <w:numPr>
          <w:ilvl w:val="3"/>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Ran over</w:t>
      </w:r>
      <w:r w:rsidR="00C4258A">
        <w:rPr>
          <w:rFonts w:ascii="Times New Roman" w:hAnsi="Times New Roman" w:cs="Times New Roman"/>
          <w:color w:val="000000" w:themeColor="text1"/>
          <w:sz w:val="20"/>
          <w:szCs w:val="20"/>
        </w:rPr>
        <w:t>, r</w:t>
      </w:r>
      <w:r w:rsidRPr="00C4258A">
        <w:rPr>
          <w:rFonts w:ascii="Times New Roman" w:hAnsi="Times New Roman" w:cs="Times New Roman"/>
          <w:color w:val="000000" w:themeColor="text1"/>
          <w:sz w:val="20"/>
          <w:szCs w:val="20"/>
        </w:rPr>
        <w:t>olled</w:t>
      </w:r>
      <w:r w:rsidR="00C4258A">
        <w:rPr>
          <w:rFonts w:ascii="Times New Roman" w:hAnsi="Times New Roman" w:cs="Times New Roman"/>
          <w:color w:val="000000" w:themeColor="text1"/>
          <w:sz w:val="20"/>
          <w:szCs w:val="20"/>
        </w:rPr>
        <w:t>, b</w:t>
      </w:r>
      <w:r w:rsidRPr="00C4258A">
        <w:rPr>
          <w:rFonts w:ascii="Times New Roman" w:hAnsi="Times New Roman" w:cs="Times New Roman"/>
          <w:color w:val="000000" w:themeColor="text1"/>
          <w:sz w:val="20"/>
          <w:szCs w:val="20"/>
        </w:rPr>
        <w:t>etween</w:t>
      </w:r>
      <w:r w:rsidR="00C4258A">
        <w:rPr>
          <w:rFonts w:ascii="Times New Roman" w:hAnsi="Times New Roman" w:cs="Times New Roman"/>
          <w:color w:val="000000" w:themeColor="text1"/>
          <w:sz w:val="20"/>
          <w:szCs w:val="20"/>
        </w:rPr>
        <w:t>, b</w:t>
      </w:r>
      <w:r w:rsidRPr="00C4258A">
        <w:rPr>
          <w:rFonts w:ascii="Times New Roman" w:hAnsi="Times New Roman" w:cs="Times New Roman"/>
          <w:color w:val="000000" w:themeColor="text1"/>
          <w:sz w:val="20"/>
          <w:szCs w:val="20"/>
        </w:rPr>
        <w:t>y</w:t>
      </w:r>
      <w:r w:rsidR="00C4258A">
        <w:rPr>
          <w:rFonts w:ascii="Times New Roman" w:hAnsi="Times New Roman" w:cs="Times New Roman"/>
          <w:color w:val="000000" w:themeColor="text1"/>
          <w:sz w:val="20"/>
          <w:szCs w:val="20"/>
        </w:rPr>
        <w:t>, w</w:t>
      </w:r>
      <w:r w:rsidRPr="00C4258A">
        <w:rPr>
          <w:rFonts w:ascii="Times New Roman" w:hAnsi="Times New Roman" w:cs="Times New Roman"/>
          <w:color w:val="000000" w:themeColor="text1"/>
          <w:sz w:val="20"/>
          <w:szCs w:val="20"/>
        </w:rPr>
        <w:t>heel</w:t>
      </w:r>
    </w:p>
    <w:p w14:paraId="51C20237" w14:textId="09FDA37D" w:rsidR="00C4258A" w:rsidRPr="00C4258A" w:rsidRDefault="00C4258A" w:rsidP="00C4258A">
      <w:pPr>
        <w:pStyle w:val="ListParagraph"/>
        <w:numPr>
          <w:ilvl w:val="3"/>
          <w:numId w:val="14"/>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Other words</w:t>
      </w:r>
    </w:p>
    <w:p w14:paraId="21BD6F81" w14:textId="77777777" w:rsidR="00AE0D8A" w:rsidRPr="00191D04" w:rsidRDefault="00AE0D8A" w:rsidP="00C4258A">
      <w:pPr>
        <w:pStyle w:val="ListParagraph"/>
        <w:numPr>
          <w:ilvl w:val="4"/>
          <w:numId w:val="14"/>
        </w:numPr>
        <w:rPr>
          <w:rFonts w:ascii="Times New Roman" w:hAnsi="Times New Roman" w:cs="Times New Roman"/>
          <w:color w:val="000000" w:themeColor="text1"/>
          <w:sz w:val="20"/>
          <w:szCs w:val="20"/>
        </w:rPr>
      </w:pPr>
      <w:proofErr w:type="spellStart"/>
      <w:r w:rsidRPr="00191D04">
        <w:rPr>
          <w:rFonts w:ascii="Times New Roman" w:hAnsi="Times New Roman" w:cs="Times New Roman"/>
          <w:color w:val="000000" w:themeColor="text1"/>
          <w:sz w:val="20"/>
          <w:szCs w:val="20"/>
        </w:rPr>
        <w:t>Roofbolting</w:t>
      </w:r>
      <w:proofErr w:type="spellEnd"/>
      <w:r w:rsidRPr="00191D04">
        <w:rPr>
          <w:rFonts w:ascii="Times New Roman" w:hAnsi="Times New Roman" w:cs="Times New Roman"/>
          <w:color w:val="000000" w:themeColor="text1"/>
          <w:sz w:val="20"/>
          <w:szCs w:val="20"/>
        </w:rPr>
        <w:t xml:space="preserve"> </w:t>
      </w:r>
    </w:p>
    <w:p w14:paraId="7B6B5FFB" w14:textId="77777777" w:rsidR="00AE0D8A" w:rsidRPr="00191D04" w:rsidRDefault="00AE0D8A" w:rsidP="00C4258A">
      <w:pPr>
        <w:pStyle w:val="ListParagraph"/>
        <w:numPr>
          <w:ilvl w:val="5"/>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Broken steel</w:t>
      </w:r>
    </w:p>
    <w:p w14:paraId="0D852468" w14:textId="79755425" w:rsidR="00AE0D8A" w:rsidRPr="00C4258A" w:rsidRDefault="00AE0D8A" w:rsidP="00C4258A">
      <w:pPr>
        <w:pStyle w:val="ListParagraph"/>
        <w:numPr>
          <w:ilvl w:val="5"/>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Entrapment</w:t>
      </w:r>
    </w:p>
    <w:p w14:paraId="47D268DF" w14:textId="77777777" w:rsidR="00AE0D8A" w:rsidRPr="00191D04" w:rsidRDefault="00AE0D8A" w:rsidP="00AE0D8A">
      <w:pPr>
        <w:pStyle w:val="ListParagraph"/>
        <w:numPr>
          <w:ilvl w:val="2"/>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Negative predictive keywords</w:t>
      </w:r>
    </w:p>
    <w:p w14:paraId="34C92D6F" w14:textId="24242D19" w:rsidR="00AE0D8A" w:rsidRPr="00C4258A" w:rsidRDefault="00C4258A" w:rsidP="00C4258A">
      <w:pPr>
        <w:pStyle w:val="ListParagraph"/>
        <w:numPr>
          <w:ilvl w:val="3"/>
          <w:numId w:val="14"/>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Jarring, b</w:t>
      </w:r>
      <w:r w:rsidR="00AE0D8A" w:rsidRPr="00C4258A">
        <w:rPr>
          <w:rFonts w:ascii="Times New Roman" w:hAnsi="Times New Roman" w:cs="Times New Roman"/>
          <w:color w:val="000000" w:themeColor="text1"/>
          <w:sz w:val="20"/>
          <w:szCs w:val="20"/>
        </w:rPr>
        <w:t>ounced</w:t>
      </w:r>
      <w:r>
        <w:rPr>
          <w:rFonts w:ascii="Times New Roman" w:hAnsi="Times New Roman" w:cs="Times New Roman"/>
          <w:color w:val="000000" w:themeColor="text1"/>
          <w:sz w:val="20"/>
          <w:szCs w:val="20"/>
        </w:rPr>
        <w:t>, b</w:t>
      </w:r>
      <w:r w:rsidR="00AE0D8A" w:rsidRPr="00C4258A">
        <w:rPr>
          <w:rFonts w:ascii="Times New Roman" w:hAnsi="Times New Roman" w:cs="Times New Roman"/>
          <w:color w:val="000000" w:themeColor="text1"/>
          <w:sz w:val="20"/>
          <w:szCs w:val="20"/>
        </w:rPr>
        <w:t>ody-seat</w:t>
      </w:r>
      <w:r>
        <w:rPr>
          <w:rFonts w:ascii="Times New Roman" w:hAnsi="Times New Roman" w:cs="Times New Roman"/>
          <w:color w:val="000000" w:themeColor="text1"/>
          <w:sz w:val="20"/>
          <w:szCs w:val="20"/>
        </w:rPr>
        <w:t>, h</w:t>
      </w:r>
      <w:r w:rsidR="00AE0D8A" w:rsidRPr="00C4258A">
        <w:rPr>
          <w:rFonts w:ascii="Times New Roman" w:hAnsi="Times New Roman" w:cs="Times New Roman"/>
          <w:color w:val="000000" w:themeColor="text1"/>
          <w:sz w:val="20"/>
          <w:szCs w:val="20"/>
        </w:rPr>
        <w:t>ead-canopy</w:t>
      </w:r>
      <w:r>
        <w:rPr>
          <w:rFonts w:ascii="Times New Roman" w:hAnsi="Times New Roman" w:cs="Times New Roman"/>
          <w:color w:val="000000" w:themeColor="text1"/>
          <w:sz w:val="20"/>
          <w:szCs w:val="20"/>
        </w:rPr>
        <w:t>, h</w:t>
      </w:r>
      <w:r w:rsidR="00AE0D8A" w:rsidRPr="00C4258A">
        <w:rPr>
          <w:rFonts w:ascii="Times New Roman" w:hAnsi="Times New Roman" w:cs="Times New Roman"/>
          <w:color w:val="000000" w:themeColor="text1"/>
          <w:sz w:val="20"/>
          <w:szCs w:val="20"/>
        </w:rPr>
        <w:t>ead-roof</w:t>
      </w:r>
      <w:r>
        <w:rPr>
          <w:rFonts w:ascii="Times New Roman" w:hAnsi="Times New Roman" w:cs="Times New Roman"/>
          <w:color w:val="000000" w:themeColor="text1"/>
          <w:sz w:val="20"/>
          <w:szCs w:val="20"/>
        </w:rPr>
        <w:t>, h</w:t>
      </w:r>
      <w:r w:rsidR="00AE0D8A" w:rsidRPr="00C4258A">
        <w:rPr>
          <w:rFonts w:ascii="Times New Roman" w:hAnsi="Times New Roman" w:cs="Times New Roman"/>
          <w:color w:val="000000" w:themeColor="text1"/>
          <w:sz w:val="20"/>
          <w:szCs w:val="20"/>
        </w:rPr>
        <w:t>ole</w:t>
      </w:r>
      <w:r>
        <w:rPr>
          <w:rFonts w:ascii="Times New Roman" w:hAnsi="Times New Roman" w:cs="Times New Roman"/>
          <w:color w:val="000000" w:themeColor="text1"/>
          <w:sz w:val="20"/>
          <w:szCs w:val="20"/>
        </w:rPr>
        <w:t>, drill, r</w:t>
      </w:r>
      <w:r w:rsidR="00AE0D8A" w:rsidRPr="00C4258A">
        <w:rPr>
          <w:rFonts w:ascii="Times New Roman" w:hAnsi="Times New Roman" w:cs="Times New Roman"/>
          <w:color w:val="000000" w:themeColor="text1"/>
          <w:sz w:val="20"/>
          <w:szCs w:val="20"/>
        </w:rPr>
        <w:t>ock</w:t>
      </w:r>
      <w:r w:rsidRPr="00C4258A">
        <w:rPr>
          <w:rFonts w:ascii="Times New Roman" w:hAnsi="Times New Roman" w:cs="Times New Roman"/>
          <w:color w:val="000000" w:themeColor="text1"/>
          <w:sz w:val="20"/>
          <w:szCs w:val="20"/>
        </w:rPr>
        <w:t>, d</w:t>
      </w:r>
      <w:r w:rsidR="00AE0D8A" w:rsidRPr="00C4258A">
        <w:rPr>
          <w:rFonts w:ascii="Times New Roman" w:hAnsi="Times New Roman" w:cs="Times New Roman"/>
          <w:color w:val="000000" w:themeColor="text1"/>
          <w:sz w:val="20"/>
          <w:szCs w:val="20"/>
        </w:rPr>
        <w:t>igit</w:t>
      </w:r>
      <w:r w:rsidRPr="00C4258A">
        <w:rPr>
          <w:rFonts w:ascii="Times New Roman" w:hAnsi="Times New Roman" w:cs="Times New Roman"/>
          <w:color w:val="000000" w:themeColor="text1"/>
          <w:sz w:val="20"/>
          <w:szCs w:val="20"/>
        </w:rPr>
        <w:t>, derail, s</w:t>
      </w:r>
      <w:r w:rsidR="00AE0D8A" w:rsidRPr="00C4258A">
        <w:rPr>
          <w:rFonts w:ascii="Times New Roman" w:hAnsi="Times New Roman" w:cs="Times New Roman"/>
          <w:color w:val="000000" w:themeColor="text1"/>
          <w:sz w:val="20"/>
          <w:szCs w:val="20"/>
        </w:rPr>
        <w:t>teering</w:t>
      </w:r>
      <w:r w:rsidRPr="00C4258A">
        <w:rPr>
          <w:rFonts w:ascii="Times New Roman" w:hAnsi="Times New Roman" w:cs="Times New Roman"/>
          <w:color w:val="000000" w:themeColor="text1"/>
          <w:sz w:val="20"/>
          <w:szCs w:val="20"/>
        </w:rPr>
        <w:t>, o</w:t>
      </w:r>
      <w:r w:rsidR="00AE0D8A" w:rsidRPr="00C4258A">
        <w:rPr>
          <w:rFonts w:ascii="Times New Roman" w:hAnsi="Times New Roman" w:cs="Times New Roman"/>
          <w:color w:val="000000" w:themeColor="text1"/>
          <w:sz w:val="20"/>
          <w:szCs w:val="20"/>
        </w:rPr>
        <w:t>perating</w:t>
      </w:r>
      <w:r w:rsidRPr="00C4258A">
        <w:rPr>
          <w:rFonts w:ascii="Times New Roman" w:hAnsi="Times New Roman" w:cs="Times New Roman"/>
          <w:color w:val="000000" w:themeColor="text1"/>
          <w:sz w:val="20"/>
          <w:szCs w:val="20"/>
        </w:rPr>
        <w:t>, in-</w:t>
      </w:r>
      <w:r w:rsidR="00AE0D8A" w:rsidRPr="00C4258A">
        <w:rPr>
          <w:rFonts w:ascii="Times New Roman" w:hAnsi="Times New Roman" w:cs="Times New Roman"/>
          <w:color w:val="000000" w:themeColor="text1"/>
          <w:sz w:val="20"/>
          <w:szCs w:val="20"/>
        </w:rPr>
        <w:t>vehicle</w:t>
      </w:r>
      <w:r w:rsidRPr="00C4258A">
        <w:rPr>
          <w:rFonts w:ascii="Times New Roman" w:hAnsi="Times New Roman" w:cs="Times New Roman"/>
          <w:color w:val="000000" w:themeColor="text1"/>
          <w:sz w:val="20"/>
          <w:szCs w:val="20"/>
        </w:rPr>
        <w:t>, o</w:t>
      </w:r>
      <w:r>
        <w:rPr>
          <w:rFonts w:ascii="Times New Roman" w:hAnsi="Times New Roman" w:cs="Times New Roman"/>
          <w:color w:val="000000" w:themeColor="text1"/>
          <w:sz w:val="20"/>
          <w:szCs w:val="20"/>
        </w:rPr>
        <w:t>utside vehicle, b</w:t>
      </w:r>
      <w:r w:rsidRPr="00191D04">
        <w:rPr>
          <w:rFonts w:ascii="Times New Roman" w:hAnsi="Times New Roman" w:cs="Times New Roman"/>
          <w:color w:val="000000" w:themeColor="text1"/>
          <w:sz w:val="20"/>
          <w:szCs w:val="20"/>
        </w:rPr>
        <w:t>roken tool</w:t>
      </w:r>
    </w:p>
    <w:p w14:paraId="6275B52B" w14:textId="58C5A26A" w:rsidR="00C4258A" w:rsidRDefault="00C4258A" w:rsidP="00AE0D8A">
      <w:pPr>
        <w:pStyle w:val="ListParagraph"/>
        <w:numPr>
          <w:ilvl w:val="3"/>
          <w:numId w:val="14"/>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Other words</w:t>
      </w:r>
    </w:p>
    <w:p w14:paraId="24E0C61B" w14:textId="77777777" w:rsidR="00AE0D8A" w:rsidRPr="00191D04" w:rsidRDefault="00AE0D8A" w:rsidP="00C4258A">
      <w:pPr>
        <w:pStyle w:val="ListParagraph"/>
        <w:numPr>
          <w:ilvl w:val="4"/>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Cable</w:t>
      </w:r>
    </w:p>
    <w:p w14:paraId="247A2C3A" w14:textId="77777777" w:rsidR="00C4258A" w:rsidRDefault="00AE0D8A" w:rsidP="00C4258A">
      <w:pPr>
        <w:pStyle w:val="ListParagraph"/>
        <w:numPr>
          <w:ilvl w:val="5"/>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In several injuries the miner is struck by a cable which is never PS. However, getting hit by the boom while replacing the cable is common and is PS</w:t>
      </w:r>
    </w:p>
    <w:p w14:paraId="47CD3CAA" w14:textId="7DFF839C" w:rsidR="00AE0D8A" w:rsidRPr="00C4258A" w:rsidRDefault="00AE0D8A" w:rsidP="00C4258A">
      <w:pPr>
        <w:pStyle w:val="ListParagraph"/>
        <w:numPr>
          <w:ilvl w:val="2"/>
          <w:numId w:val="14"/>
        </w:numPr>
        <w:rPr>
          <w:rFonts w:ascii="Times New Roman" w:hAnsi="Times New Roman" w:cs="Times New Roman"/>
          <w:color w:val="000000" w:themeColor="text1"/>
          <w:sz w:val="20"/>
          <w:szCs w:val="20"/>
        </w:rPr>
      </w:pPr>
      <w:r w:rsidRPr="00C4258A">
        <w:rPr>
          <w:rFonts w:ascii="Times New Roman" w:hAnsi="Times New Roman" w:cs="Times New Roman"/>
          <w:color w:val="000000" w:themeColor="text1"/>
          <w:sz w:val="20"/>
          <w:szCs w:val="20"/>
        </w:rPr>
        <w:t>Other attempted keywords</w:t>
      </w:r>
    </w:p>
    <w:p w14:paraId="7706002E" w14:textId="6C130AA3" w:rsidR="00AE0D8A" w:rsidRPr="00C4258A" w:rsidRDefault="00AE0D8A" w:rsidP="00C4258A">
      <w:pPr>
        <w:pStyle w:val="ListParagraph"/>
        <w:numPr>
          <w:ilvl w:val="3"/>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Wrench</w:t>
      </w:r>
      <w:r w:rsidR="00C4258A">
        <w:rPr>
          <w:rFonts w:ascii="Times New Roman" w:hAnsi="Times New Roman" w:cs="Times New Roman"/>
          <w:color w:val="000000" w:themeColor="text1"/>
          <w:sz w:val="20"/>
          <w:szCs w:val="20"/>
        </w:rPr>
        <w:t>, c</w:t>
      </w:r>
      <w:r w:rsidRPr="00C4258A">
        <w:rPr>
          <w:rFonts w:ascii="Times New Roman" w:hAnsi="Times New Roman" w:cs="Times New Roman"/>
          <w:color w:val="000000" w:themeColor="text1"/>
          <w:sz w:val="20"/>
          <w:szCs w:val="20"/>
        </w:rPr>
        <w:t>ontrols</w:t>
      </w:r>
      <w:r w:rsidR="00C4258A">
        <w:rPr>
          <w:rFonts w:ascii="Times New Roman" w:hAnsi="Times New Roman" w:cs="Times New Roman"/>
          <w:color w:val="000000" w:themeColor="text1"/>
          <w:sz w:val="20"/>
          <w:szCs w:val="20"/>
        </w:rPr>
        <w:t>, r</w:t>
      </w:r>
      <w:r w:rsidRPr="00C4258A">
        <w:rPr>
          <w:rFonts w:ascii="Times New Roman" w:hAnsi="Times New Roman" w:cs="Times New Roman"/>
          <w:color w:val="000000" w:themeColor="text1"/>
          <w:sz w:val="20"/>
          <w:szCs w:val="20"/>
        </w:rPr>
        <w:t>esin</w:t>
      </w:r>
      <w:r w:rsidR="00C4258A">
        <w:rPr>
          <w:rFonts w:ascii="Times New Roman" w:hAnsi="Times New Roman" w:cs="Times New Roman"/>
          <w:color w:val="000000" w:themeColor="text1"/>
          <w:sz w:val="20"/>
          <w:szCs w:val="20"/>
        </w:rPr>
        <w:t>, f</w:t>
      </w:r>
      <w:r w:rsidRPr="00C4258A">
        <w:rPr>
          <w:rFonts w:ascii="Times New Roman" w:hAnsi="Times New Roman" w:cs="Times New Roman"/>
          <w:color w:val="000000" w:themeColor="text1"/>
          <w:sz w:val="20"/>
          <w:szCs w:val="20"/>
        </w:rPr>
        <w:t>lew</w:t>
      </w:r>
      <w:r w:rsidR="00C4258A" w:rsidRPr="00C4258A">
        <w:rPr>
          <w:rFonts w:ascii="Times New Roman" w:hAnsi="Times New Roman" w:cs="Times New Roman"/>
          <w:color w:val="000000" w:themeColor="text1"/>
          <w:sz w:val="20"/>
          <w:szCs w:val="20"/>
        </w:rPr>
        <w:t>, l</w:t>
      </w:r>
      <w:r w:rsidRPr="00C4258A">
        <w:rPr>
          <w:rFonts w:ascii="Times New Roman" w:hAnsi="Times New Roman" w:cs="Times New Roman"/>
          <w:color w:val="000000" w:themeColor="text1"/>
          <w:sz w:val="20"/>
          <w:szCs w:val="20"/>
        </w:rPr>
        <w:t>oose</w:t>
      </w:r>
      <w:r w:rsidR="00C4258A" w:rsidRPr="00C4258A">
        <w:rPr>
          <w:rFonts w:ascii="Times New Roman" w:hAnsi="Times New Roman" w:cs="Times New Roman"/>
          <w:color w:val="000000" w:themeColor="text1"/>
          <w:sz w:val="20"/>
          <w:szCs w:val="20"/>
        </w:rPr>
        <w:t>, b</w:t>
      </w:r>
      <w:r w:rsidRPr="00C4258A">
        <w:rPr>
          <w:rFonts w:ascii="Times New Roman" w:hAnsi="Times New Roman" w:cs="Times New Roman"/>
          <w:color w:val="000000" w:themeColor="text1"/>
          <w:sz w:val="20"/>
          <w:szCs w:val="20"/>
        </w:rPr>
        <w:t>roke</w:t>
      </w:r>
      <w:r w:rsidR="00C4258A" w:rsidRPr="00C4258A">
        <w:rPr>
          <w:rFonts w:ascii="Times New Roman" w:hAnsi="Times New Roman" w:cs="Times New Roman"/>
          <w:color w:val="000000" w:themeColor="text1"/>
          <w:sz w:val="20"/>
          <w:szCs w:val="20"/>
        </w:rPr>
        <w:t>, b</w:t>
      </w:r>
      <w:r w:rsidRPr="00C4258A">
        <w:rPr>
          <w:rFonts w:ascii="Times New Roman" w:hAnsi="Times New Roman" w:cs="Times New Roman"/>
          <w:color w:val="000000" w:themeColor="text1"/>
          <w:sz w:val="20"/>
          <w:szCs w:val="20"/>
        </w:rPr>
        <w:t>ent</w:t>
      </w:r>
      <w:r w:rsidR="00C4258A" w:rsidRPr="00C4258A">
        <w:rPr>
          <w:rFonts w:ascii="Times New Roman" w:hAnsi="Times New Roman" w:cs="Times New Roman"/>
          <w:color w:val="000000" w:themeColor="text1"/>
          <w:sz w:val="20"/>
          <w:szCs w:val="20"/>
        </w:rPr>
        <w:t>, c</w:t>
      </w:r>
      <w:r w:rsidRPr="00C4258A">
        <w:rPr>
          <w:rFonts w:ascii="Times New Roman" w:hAnsi="Times New Roman" w:cs="Times New Roman"/>
          <w:color w:val="000000" w:themeColor="text1"/>
          <w:sz w:val="20"/>
          <w:szCs w:val="20"/>
        </w:rPr>
        <w:t>anopy</w:t>
      </w:r>
    </w:p>
    <w:p w14:paraId="67548780" w14:textId="2882D96F" w:rsidR="00AE0D8A" w:rsidRPr="00191D04" w:rsidRDefault="00AE0D8A" w:rsidP="00AE0D8A">
      <w:pPr>
        <w:pStyle w:val="ListParagraph"/>
        <w:numPr>
          <w:ilvl w:val="2"/>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 xml:space="preserve">Other generated </w:t>
      </w:r>
      <w:r w:rsidRPr="00191D04">
        <w:rPr>
          <w:rFonts w:ascii="Times New Roman" w:hAnsi="Times New Roman" w:cs="Times New Roman"/>
          <w:color w:val="000000" w:themeColor="text1"/>
          <w:sz w:val="20"/>
          <w:szCs w:val="20"/>
        </w:rPr>
        <w:t>keywords</w:t>
      </w:r>
    </w:p>
    <w:p w14:paraId="30DF18A9" w14:textId="77777777" w:rsidR="00AE0D8A" w:rsidRPr="00191D04" w:rsidRDefault="00AE0D8A" w:rsidP="00AE0D8A">
      <w:pPr>
        <w:pStyle w:val="ListParagraph"/>
        <w:numPr>
          <w:ilvl w:val="3"/>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Number of vehicles mentioned (extracted from narrative)</w:t>
      </w:r>
    </w:p>
    <w:p w14:paraId="79C1D918" w14:textId="77777777" w:rsidR="00AE0D8A" w:rsidRPr="00191D04" w:rsidRDefault="00AE0D8A" w:rsidP="00AE0D8A">
      <w:pPr>
        <w:pStyle w:val="ListParagraph"/>
        <w:numPr>
          <w:ilvl w:val="3"/>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Indicator for if two types of vehicles were mentioned (extracted from narrative)</w:t>
      </w:r>
    </w:p>
    <w:p w14:paraId="1CB2556C" w14:textId="77777777" w:rsidR="00AE0D8A" w:rsidRPr="00191D04" w:rsidRDefault="00AE0D8A" w:rsidP="00AE0D8A">
      <w:pPr>
        <w:pStyle w:val="ListParagraph"/>
        <w:numPr>
          <w:ilvl w:val="3"/>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Falling accident</w:t>
      </w:r>
    </w:p>
    <w:p w14:paraId="0083D2B3" w14:textId="77777777" w:rsidR="00AE0D8A" w:rsidRPr="00191D04" w:rsidRDefault="00AE0D8A" w:rsidP="00AE0D8A">
      <w:pPr>
        <w:pStyle w:val="ListParagraph"/>
        <w:numPr>
          <w:ilvl w:val="4"/>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 xml:space="preserve">We generated a word that identifies cases in which a falling/flying rock has struck a worker </w:t>
      </w:r>
    </w:p>
    <w:p w14:paraId="5C36D4EC" w14:textId="6EE1B320" w:rsidR="00AE0D8A" w:rsidRPr="00191D04" w:rsidRDefault="00AE0D8A" w:rsidP="00AE0D8A">
      <w:pPr>
        <w:pStyle w:val="ListParagraph"/>
        <w:numPr>
          <w:ilvl w:val="2"/>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Other predictive variables. We looked at categorical variables in the data including “</w:t>
      </w:r>
      <w:r w:rsidR="000D7E3F">
        <w:rPr>
          <w:rFonts w:ascii="Times New Roman" w:hAnsi="Times New Roman" w:cs="Times New Roman"/>
          <w:color w:val="000000" w:themeColor="text1"/>
          <w:sz w:val="20"/>
          <w:szCs w:val="20"/>
        </w:rPr>
        <w:t xml:space="preserve">miner </w:t>
      </w:r>
      <w:r w:rsidRPr="00191D04">
        <w:rPr>
          <w:rFonts w:ascii="Times New Roman" w:hAnsi="Times New Roman" w:cs="Times New Roman"/>
          <w:color w:val="000000" w:themeColor="text1"/>
          <w:sz w:val="20"/>
          <w:szCs w:val="20"/>
        </w:rPr>
        <w:t>activity”, “classification”, “accident type”, “type of equipment”, “nature of injury” and “injury source” and tested the relative predictive power of specific values of these variables. We used these assessments to group values, and flag observations containing either “likely”, “maybe likely” and “unlikely” values of these variables.</w:t>
      </w:r>
    </w:p>
    <w:p w14:paraId="3E934EE8" w14:textId="4EB52848" w:rsidR="00AE0D8A" w:rsidRPr="00191D04" w:rsidRDefault="00AE0D8A" w:rsidP="00AE0D8A">
      <w:pPr>
        <w:pStyle w:val="ListParagraph"/>
        <w:numPr>
          <w:ilvl w:val="3"/>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Groups of</w:t>
      </w:r>
      <w:r w:rsidR="000D7E3F">
        <w:rPr>
          <w:rFonts w:ascii="Times New Roman" w:hAnsi="Times New Roman" w:cs="Times New Roman"/>
          <w:color w:val="000000" w:themeColor="text1"/>
          <w:sz w:val="20"/>
          <w:szCs w:val="20"/>
        </w:rPr>
        <w:t xml:space="preserve"> miner</w:t>
      </w:r>
      <w:r w:rsidRPr="00191D04">
        <w:rPr>
          <w:rFonts w:ascii="Times New Roman" w:hAnsi="Times New Roman" w:cs="Times New Roman"/>
          <w:color w:val="000000" w:themeColor="text1"/>
          <w:sz w:val="20"/>
          <w:szCs w:val="20"/>
        </w:rPr>
        <w:t xml:space="preserve"> activities</w:t>
      </w:r>
    </w:p>
    <w:p w14:paraId="20C55E4C" w14:textId="2ECF84FD" w:rsidR="00AE0D8A" w:rsidRPr="005470F5" w:rsidRDefault="005470F5" w:rsidP="005470F5">
      <w:pPr>
        <w:pStyle w:val="ListParagraph"/>
        <w:numPr>
          <w:ilvl w:val="4"/>
          <w:numId w:val="14"/>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Unlikely: “</w:t>
      </w:r>
      <w:r w:rsidRPr="005470F5">
        <w:rPr>
          <w:rFonts w:ascii="Times New Roman" w:hAnsi="Times New Roman" w:cs="Times New Roman"/>
          <w:color w:val="000000" w:themeColor="text1"/>
          <w:sz w:val="20"/>
          <w:szCs w:val="20"/>
        </w:rPr>
        <w:t>change house, bathing</w:t>
      </w:r>
      <w:r>
        <w:rPr>
          <w:rFonts w:ascii="Times New Roman" w:hAnsi="Times New Roman" w:cs="Times New Roman"/>
          <w:color w:val="000000" w:themeColor="text1"/>
          <w:sz w:val="20"/>
          <w:szCs w:val="20"/>
        </w:rPr>
        <w:t xml:space="preserve">”, </w:t>
      </w:r>
      <w:r w:rsidRPr="005470F5">
        <w:rPr>
          <w:rFonts w:ascii="Times New Roman" w:hAnsi="Times New Roman" w:cs="Times New Roman"/>
          <w:color w:val="000000" w:themeColor="text1"/>
          <w:sz w:val="20"/>
          <w:szCs w:val="20"/>
        </w:rPr>
        <w:t>“crawling, kneeling</w:t>
      </w:r>
      <w:r w:rsidRPr="005470F5">
        <w:rPr>
          <w:rFonts w:ascii="Times New Roman" w:hAnsi="Times New Roman" w:cs="Times New Roman"/>
          <w:color w:val="000000" w:themeColor="text1"/>
          <w:sz w:val="20"/>
          <w:szCs w:val="20"/>
        </w:rPr>
        <w:t>”</w:t>
      </w:r>
      <w:r w:rsidRPr="005470F5">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xml:space="preserve"> </w:t>
      </w:r>
      <w:r w:rsidRPr="005470F5">
        <w:rPr>
          <w:rFonts w:ascii="Times New Roman" w:hAnsi="Times New Roman" w:cs="Times New Roman"/>
          <w:color w:val="000000" w:themeColor="text1"/>
          <w:sz w:val="20"/>
          <w:szCs w:val="20"/>
        </w:rPr>
        <w:t>“</w:t>
      </w:r>
      <w:r w:rsidRPr="005470F5">
        <w:rPr>
          <w:rFonts w:ascii="Times New Roman" w:hAnsi="Times New Roman" w:cs="Times New Roman"/>
          <w:color w:val="000000" w:themeColor="text1"/>
          <w:sz w:val="20"/>
          <w:szCs w:val="20"/>
        </w:rPr>
        <w:t>electrical maintenance</w:t>
      </w:r>
      <w:r w:rsidRPr="005470F5">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escaping a hazard</w:t>
      </w:r>
      <w:r>
        <w:rPr>
          <w:rFonts w:ascii="Times New Roman" w:hAnsi="Times New Roman" w:cs="Times New Roman"/>
          <w:color w:val="000000" w:themeColor="text1"/>
          <w:sz w:val="20"/>
          <w:szCs w:val="20"/>
        </w:rPr>
        <w:t>”,</w:t>
      </w:r>
      <w:r w:rsidRPr="005470F5">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w:t>
      </w:r>
      <w:r w:rsidRPr="005470F5">
        <w:rPr>
          <w:rFonts w:ascii="Times New Roman" w:hAnsi="Times New Roman" w:cs="Times New Roman"/>
          <w:color w:val="000000" w:themeColor="text1"/>
          <w:sz w:val="20"/>
          <w:szCs w:val="20"/>
        </w:rPr>
        <w:t>hand load, hand shoveling</w:t>
      </w:r>
      <w:r>
        <w:rPr>
          <w:rFonts w:ascii="Times New Roman" w:hAnsi="Times New Roman" w:cs="Times New Roman"/>
          <w:color w:val="000000" w:themeColor="text1"/>
          <w:sz w:val="20"/>
          <w:szCs w:val="20"/>
        </w:rPr>
        <w:t>”,</w:t>
      </w:r>
      <w:r w:rsidRPr="005470F5">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hand tools (not powered)</w:t>
      </w:r>
      <w:r w:rsidRPr="005470F5">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w:t>
      </w:r>
      <w:r w:rsidRPr="005470F5">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handling coal, rock, ore</w:t>
      </w:r>
      <w:r>
        <w:rPr>
          <w:rFonts w:ascii="Times New Roman" w:hAnsi="Times New Roman" w:cs="Times New Roman"/>
          <w:color w:val="000000" w:themeColor="text1"/>
          <w:sz w:val="20"/>
          <w:szCs w:val="20"/>
        </w:rPr>
        <w:t>”,</w:t>
      </w:r>
      <w:r w:rsidRPr="005470F5">
        <w:rPr>
          <w:rFonts w:ascii="Times New Roman" w:hAnsi="Times New Roman" w:cs="Times New Roman"/>
          <w:color w:val="000000" w:themeColor="text1"/>
          <w:sz w:val="20"/>
          <w:szCs w:val="20"/>
        </w:rPr>
        <w:t xml:space="preserve"> “</w:t>
      </w:r>
      <w:r w:rsidRPr="005470F5">
        <w:rPr>
          <w:rFonts w:ascii="Times New Roman" w:hAnsi="Times New Roman" w:cs="Times New Roman"/>
          <w:color w:val="000000" w:themeColor="text1"/>
          <w:sz w:val="20"/>
          <w:szCs w:val="20"/>
        </w:rPr>
        <w:t>handling explosives</w:t>
      </w:r>
      <w:r w:rsidRPr="005470F5">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xml:space="preserve"> </w:t>
      </w:r>
      <w:r w:rsidRPr="005470F5">
        <w:rPr>
          <w:rFonts w:ascii="Times New Roman" w:hAnsi="Times New Roman" w:cs="Times New Roman"/>
          <w:color w:val="000000" w:themeColor="text1"/>
          <w:sz w:val="20"/>
          <w:szCs w:val="20"/>
        </w:rPr>
        <w:t>“</w:t>
      </w:r>
      <w:r w:rsidRPr="005470F5">
        <w:rPr>
          <w:rFonts w:ascii="Times New Roman" w:hAnsi="Times New Roman" w:cs="Times New Roman"/>
          <w:color w:val="000000" w:themeColor="text1"/>
          <w:sz w:val="20"/>
          <w:szCs w:val="20"/>
        </w:rPr>
        <w:t>handling timber</w:t>
      </w:r>
      <w:r w:rsidRPr="005470F5">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w:t>
      </w:r>
      <w:r w:rsidRPr="005470F5">
        <w:rPr>
          <w:rFonts w:ascii="Times New Roman" w:hAnsi="Times New Roman" w:cs="Times New Roman"/>
          <w:color w:val="000000" w:themeColor="text1"/>
          <w:sz w:val="20"/>
          <w:szCs w:val="20"/>
        </w:rPr>
        <w:t>hang or reposition tubing</w:t>
      </w:r>
      <w:r>
        <w:rPr>
          <w:rFonts w:ascii="Times New Roman" w:hAnsi="Times New Roman" w:cs="Times New Roman"/>
          <w:color w:val="000000" w:themeColor="text1"/>
          <w:sz w:val="20"/>
          <w:szCs w:val="20"/>
        </w:rPr>
        <w:t>”,</w:t>
      </w:r>
      <w:r w:rsidRPr="005470F5">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hoist</w:t>
      </w:r>
      <w:r>
        <w:rPr>
          <w:rFonts w:ascii="Times New Roman" w:hAnsi="Times New Roman" w:cs="Times New Roman"/>
          <w:color w:val="000000" w:themeColor="text1"/>
          <w:sz w:val="20"/>
          <w:szCs w:val="20"/>
        </w:rPr>
        <w:t>”,</w:t>
      </w:r>
      <w:r w:rsidRPr="005470F5">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idle</w:t>
      </w:r>
      <w:r>
        <w:rPr>
          <w:rFonts w:ascii="Times New Roman" w:hAnsi="Times New Roman" w:cs="Times New Roman"/>
          <w:color w:val="000000" w:themeColor="text1"/>
          <w:sz w:val="20"/>
          <w:szCs w:val="20"/>
        </w:rPr>
        <w:t>”,</w:t>
      </w:r>
      <w:r w:rsidRPr="005470F5">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inspect equipment or mine</w:t>
      </w:r>
      <w:r>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xml:space="preserve"> </w:t>
      </w:r>
      <w:r w:rsidRPr="005470F5">
        <w:rPr>
          <w:rFonts w:ascii="Times New Roman" w:hAnsi="Times New Roman" w:cs="Times New Roman"/>
          <w:color w:val="000000" w:themeColor="text1"/>
          <w:sz w:val="20"/>
          <w:szCs w:val="20"/>
        </w:rPr>
        <w:t>“</w:t>
      </w:r>
      <w:r w:rsidRPr="005470F5">
        <w:rPr>
          <w:rFonts w:ascii="Times New Roman" w:hAnsi="Times New Roman" w:cs="Times New Roman"/>
          <w:color w:val="000000" w:themeColor="text1"/>
          <w:sz w:val="20"/>
          <w:szCs w:val="20"/>
        </w:rPr>
        <w:t>power shovel, dragline</w:t>
      </w:r>
      <w:r w:rsidRPr="005470F5">
        <w:rPr>
          <w:rFonts w:ascii="Times New Roman" w:hAnsi="Times New Roman" w:cs="Times New Roman"/>
          <w:color w:val="000000" w:themeColor="text1"/>
          <w:sz w:val="20"/>
          <w:szCs w:val="20"/>
        </w:rPr>
        <w:t>”,</w:t>
      </w:r>
      <w:r w:rsidRPr="005470F5">
        <w:rPr>
          <w:rFonts w:ascii="Times New Roman" w:hAnsi="Times New Roman" w:cs="Times New Roman"/>
          <w:color w:val="000000" w:themeColor="text1"/>
          <w:sz w:val="20"/>
          <w:szCs w:val="20"/>
        </w:rPr>
        <w:t xml:space="preserve"> </w:t>
      </w:r>
      <w:r w:rsidRPr="005470F5">
        <w:rPr>
          <w:rFonts w:ascii="Times New Roman" w:hAnsi="Times New Roman" w:cs="Times New Roman"/>
          <w:color w:val="000000" w:themeColor="text1"/>
          <w:sz w:val="20"/>
          <w:szCs w:val="20"/>
        </w:rPr>
        <w:t>“</w:t>
      </w:r>
      <w:proofErr w:type="spellStart"/>
      <w:r w:rsidRPr="005470F5">
        <w:rPr>
          <w:rFonts w:ascii="Times New Roman" w:hAnsi="Times New Roman" w:cs="Times New Roman"/>
          <w:color w:val="000000" w:themeColor="text1"/>
          <w:sz w:val="20"/>
          <w:szCs w:val="20"/>
        </w:rPr>
        <w:t>rerail</w:t>
      </w:r>
      <w:proofErr w:type="spellEnd"/>
      <w:r w:rsidRPr="005470F5">
        <w:rPr>
          <w:rFonts w:ascii="Times New Roman" w:hAnsi="Times New Roman" w:cs="Times New Roman"/>
          <w:color w:val="000000" w:themeColor="text1"/>
          <w:sz w:val="20"/>
          <w:szCs w:val="20"/>
        </w:rPr>
        <w:t xml:space="preserve"> equipment, </w:t>
      </w:r>
      <w:proofErr w:type="spellStart"/>
      <w:r w:rsidRPr="005470F5">
        <w:rPr>
          <w:rFonts w:ascii="Times New Roman" w:hAnsi="Times New Roman" w:cs="Times New Roman"/>
          <w:color w:val="000000" w:themeColor="text1"/>
          <w:sz w:val="20"/>
          <w:szCs w:val="20"/>
        </w:rPr>
        <w:t>sprag</w:t>
      </w:r>
      <w:proofErr w:type="spellEnd"/>
      <w:r w:rsidRPr="005470F5">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xml:space="preserve"> and</w:t>
      </w:r>
      <w:r w:rsidRPr="005470F5">
        <w:rPr>
          <w:rFonts w:ascii="Times New Roman" w:hAnsi="Times New Roman" w:cs="Times New Roman"/>
          <w:color w:val="000000" w:themeColor="text1"/>
          <w:sz w:val="20"/>
          <w:szCs w:val="20"/>
        </w:rPr>
        <w:t xml:space="preserve"> “rock dust machine</w:t>
      </w:r>
      <w:r w:rsidRPr="005470F5">
        <w:rPr>
          <w:rFonts w:ascii="Times New Roman" w:hAnsi="Times New Roman" w:cs="Times New Roman"/>
          <w:color w:val="000000" w:themeColor="text1"/>
          <w:sz w:val="20"/>
          <w:szCs w:val="20"/>
        </w:rPr>
        <w:t>”</w:t>
      </w:r>
    </w:p>
    <w:p w14:paraId="4EBF5B0E" w14:textId="06365EDB" w:rsidR="00AE0D8A" w:rsidRPr="00191D04" w:rsidRDefault="000D7E3F" w:rsidP="00AE0D8A">
      <w:pPr>
        <w:pStyle w:val="ListParagraph"/>
        <w:numPr>
          <w:ilvl w:val="3"/>
          <w:numId w:val="14"/>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Groups of accident classifications</w:t>
      </w:r>
    </w:p>
    <w:p w14:paraId="1E1512F0" w14:textId="77777777" w:rsidR="00AE0D8A" w:rsidRPr="00191D04" w:rsidRDefault="00AE0D8A" w:rsidP="00AE0D8A">
      <w:pPr>
        <w:pStyle w:val="ListParagraph"/>
        <w:numPr>
          <w:ilvl w:val="4"/>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Likely: “powered haulage”, “machinery”</w:t>
      </w:r>
    </w:p>
    <w:p w14:paraId="2984356A" w14:textId="77777777" w:rsidR="00AE0D8A" w:rsidRPr="00191D04" w:rsidRDefault="00AE0D8A" w:rsidP="00AE0D8A">
      <w:pPr>
        <w:pStyle w:val="ListParagraph"/>
        <w:numPr>
          <w:ilvl w:val="4"/>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Unlikely: “disorders (repeated trauma)”, “electrical”, “explosives and breaking agents”, “stepping or kneeling on object”, “ignition or explosion of gas or dust”</w:t>
      </w:r>
    </w:p>
    <w:p w14:paraId="5001EE23" w14:textId="77777777" w:rsidR="00AE0D8A" w:rsidRPr="00191D04" w:rsidRDefault="00AE0D8A" w:rsidP="00AE0D8A">
      <w:pPr>
        <w:pStyle w:val="ListParagraph"/>
        <w:numPr>
          <w:ilvl w:val="3"/>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Groups of accident types</w:t>
      </w:r>
    </w:p>
    <w:p w14:paraId="75198B41" w14:textId="77777777" w:rsidR="00AE0D8A" w:rsidRPr="00191D04" w:rsidRDefault="00AE0D8A" w:rsidP="00AE0D8A">
      <w:pPr>
        <w:pStyle w:val="ListParagraph"/>
        <w:numPr>
          <w:ilvl w:val="4"/>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 xml:space="preserve">Likely: “struck by, </w:t>
      </w:r>
      <w:proofErr w:type="spellStart"/>
      <w:r w:rsidRPr="00191D04">
        <w:rPr>
          <w:rFonts w:ascii="Times New Roman" w:hAnsi="Times New Roman" w:cs="Times New Roman"/>
          <w:color w:val="000000" w:themeColor="text1"/>
          <w:sz w:val="20"/>
          <w:szCs w:val="20"/>
        </w:rPr>
        <w:t>nec</w:t>
      </w:r>
      <w:proofErr w:type="spellEnd"/>
      <w:r w:rsidRPr="00191D04">
        <w:rPr>
          <w:rFonts w:ascii="Times New Roman" w:hAnsi="Times New Roman" w:cs="Times New Roman"/>
          <w:color w:val="000000" w:themeColor="text1"/>
          <w:sz w:val="20"/>
          <w:szCs w:val="20"/>
        </w:rPr>
        <w:t xml:space="preserve">”, “struck by powered moving </w:t>
      </w:r>
      <w:proofErr w:type="spellStart"/>
      <w:r w:rsidRPr="00191D04">
        <w:rPr>
          <w:rFonts w:ascii="Times New Roman" w:hAnsi="Times New Roman" w:cs="Times New Roman"/>
          <w:color w:val="000000" w:themeColor="text1"/>
          <w:sz w:val="20"/>
          <w:szCs w:val="20"/>
        </w:rPr>
        <w:t>obj</w:t>
      </w:r>
      <w:proofErr w:type="spellEnd"/>
      <w:r w:rsidRPr="00191D04">
        <w:rPr>
          <w:rFonts w:ascii="Times New Roman" w:hAnsi="Times New Roman" w:cs="Times New Roman"/>
          <w:color w:val="000000" w:themeColor="text1"/>
          <w:sz w:val="20"/>
          <w:szCs w:val="20"/>
        </w:rPr>
        <w:t xml:space="preserve">”, “struck by </w:t>
      </w:r>
      <w:proofErr w:type="spellStart"/>
      <w:r w:rsidRPr="00191D04">
        <w:rPr>
          <w:rFonts w:ascii="Times New Roman" w:hAnsi="Times New Roman" w:cs="Times New Roman"/>
          <w:color w:val="000000" w:themeColor="text1"/>
          <w:sz w:val="20"/>
          <w:szCs w:val="20"/>
        </w:rPr>
        <w:t>rollng</w:t>
      </w:r>
      <w:proofErr w:type="spellEnd"/>
      <w:r w:rsidRPr="00191D04">
        <w:rPr>
          <w:rFonts w:ascii="Times New Roman" w:hAnsi="Times New Roman" w:cs="Times New Roman"/>
          <w:color w:val="000000" w:themeColor="text1"/>
          <w:sz w:val="20"/>
          <w:szCs w:val="20"/>
        </w:rPr>
        <w:t xml:space="preserve"> or </w:t>
      </w:r>
      <w:proofErr w:type="spellStart"/>
      <w:r w:rsidRPr="00191D04">
        <w:rPr>
          <w:rFonts w:ascii="Times New Roman" w:hAnsi="Times New Roman" w:cs="Times New Roman"/>
          <w:color w:val="000000" w:themeColor="text1"/>
          <w:sz w:val="20"/>
          <w:szCs w:val="20"/>
        </w:rPr>
        <w:t>slidng</w:t>
      </w:r>
      <w:proofErr w:type="spellEnd"/>
      <w:r w:rsidRPr="00191D04">
        <w:rPr>
          <w:rFonts w:ascii="Times New Roman" w:hAnsi="Times New Roman" w:cs="Times New Roman"/>
          <w:color w:val="000000" w:themeColor="text1"/>
          <w:sz w:val="20"/>
          <w:szCs w:val="20"/>
        </w:rPr>
        <w:t xml:space="preserve"> </w:t>
      </w:r>
      <w:proofErr w:type="spellStart"/>
      <w:r w:rsidRPr="00191D04">
        <w:rPr>
          <w:rFonts w:ascii="Times New Roman" w:hAnsi="Times New Roman" w:cs="Times New Roman"/>
          <w:color w:val="000000" w:themeColor="text1"/>
          <w:sz w:val="20"/>
          <w:szCs w:val="20"/>
        </w:rPr>
        <w:t>obj</w:t>
      </w:r>
      <w:proofErr w:type="spellEnd"/>
      <w:r w:rsidRPr="00191D04">
        <w:rPr>
          <w:rFonts w:ascii="Times New Roman" w:hAnsi="Times New Roman" w:cs="Times New Roman"/>
          <w:color w:val="000000" w:themeColor="text1"/>
          <w:sz w:val="20"/>
          <w:szCs w:val="20"/>
        </w:rPr>
        <w:t>”, “struck against moving object”, “</w:t>
      </w:r>
      <w:proofErr w:type="spellStart"/>
      <w:r w:rsidRPr="00191D04">
        <w:rPr>
          <w:rFonts w:ascii="Times New Roman" w:hAnsi="Times New Roman" w:cs="Times New Roman"/>
          <w:color w:val="000000" w:themeColor="text1"/>
          <w:sz w:val="20"/>
          <w:szCs w:val="20"/>
        </w:rPr>
        <w:t>cght</w:t>
      </w:r>
      <w:proofErr w:type="spellEnd"/>
      <w:r w:rsidRPr="00191D04">
        <w:rPr>
          <w:rFonts w:ascii="Times New Roman" w:hAnsi="Times New Roman" w:cs="Times New Roman"/>
          <w:color w:val="000000" w:themeColor="text1"/>
          <w:sz w:val="20"/>
          <w:szCs w:val="20"/>
        </w:rPr>
        <w:t xml:space="preserve"> </w:t>
      </w:r>
      <w:proofErr w:type="spellStart"/>
      <w:r w:rsidRPr="00191D04">
        <w:rPr>
          <w:rFonts w:ascii="Times New Roman" w:hAnsi="Times New Roman" w:cs="Times New Roman"/>
          <w:color w:val="000000" w:themeColor="text1"/>
          <w:sz w:val="20"/>
          <w:szCs w:val="20"/>
        </w:rPr>
        <w:t>i</w:t>
      </w:r>
      <w:proofErr w:type="spellEnd"/>
      <w:r w:rsidRPr="00191D04">
        <w:rPr>
          <w:rFonts w:ascii="Times New Roman" w:hAnsi="Times New Roman" w:cs="Times New Roman"/>
          <w:color w:val="000000" w:themeColor="text1"/>
          <w:sz w:val="20"/>
          <w:szCs w:val="20"/>
        </w:rPr>
        <w:t xml:space="preserve">, u, b, </w:t>
      </w:r>
      <w:proofErr w:type="spellStart"/>
      <w:r w:rsidRPr="00191D04">
        <w:rPr>
          <w:rFonts w:ascii="Times New Roman" w:hAnsi="Times New Roman" w:cs="Times New Roman"/>
          <w:color w:val="000000" w:themeColor="text1"/>
          <w:sz w:val="20"/>
          <w:szCs w:val="20"/>
        </w:rPr>
        <w:t>rnng</w:t>
      </w:r>
      <w:proofErr w:type="spellEnd"/>
      <w:r w:rsidRPr="00191D04">
        <w:rPr>
          <w:rFonts w:ascii="Times New Roman" w:hAnsi="Times New Roman" w:cs="Times New Roman"/>
          <w:color w:val="000000" w:themeColor="text1"/>
          <w:sz w:val="20"/>
          <w:szCs w:val="20"/>
        </w:rPr>
        <w:t xml:space="preserve">, </w:t>
      </w:r>
      <w:proofErr w:type="spellStart"/>
      <w:r w:rsidRPr="00191D04">
        <w:rPr>
          <w:rFonts w:ascii="Times New Roman" w:hAnsi="Times New Roman" w:cs="Times New Roman"/>
          <w:color w:val="000000" w:themeColor="text1"/>
          <w:sz w:val="20"/>
          <w:szCs w:val="20"/>
        </w:rPr>
        <w:t>mshng</w:t>
      </w:r>
      <w:proofErr w:type="spellEnd"/>
      <w:r w:rsidRPr="00191D04">
        <w:rPr>
          <w:rFonts w:ascii="Times New Roman" w:hAnsi="Times New Roman" w:cs="Times New Roman"/>
          <w:color w:val="000000" w:themeColor="text1"/>
          <w:sz w:val="20"/>
          <w:szCs w:val="20"/>
        </w:rPr>
        <w:t xml:space="preserve"> </w:t>
      </w:r>
      <w:proofErr w:type="spellStart"/>
      <w:r w:rsidRPr="00191D04">
        <w:rPr>
          <w:rFonts w:ascii="Times New Roman" w:hAnsi="Times New Roman" w:cs="Times New Roman"/>
          <w:color w:val="000000" w:themeColor="text1"/>
          <w:sz w:val="20"/>
          <w:szCs w:val="20"/>
        </w:rPr>
        <w:t>objs</w:t>
      </w:r>
      <w:proofErr w:type="spellEnd"/>
      <w:r w:rsidRPr="00191D04">
        <w:rPr>
          <w:rFonts w:ascii="Times New Roman" w:hAnsi="Times New Roman" w:cs="Times New Roman"/>
          <w:color w:val="000000" w:themeColor="text1"/>
          <w:sz w:val="20"/>
          <w:szCs w:val="20"/>
        </w:rPr>
        <w:t>”, “</w:t>
      </w:r>
      <w:proofErr w:type="spellStart"/>
      <w:r w:rsidRPr="00191D04">
        <w:rPr>
          <w:rFonts w:ascii="Times New Roman" w:hAnsi="Times New Roman" w:cs="Times New Roman"/>
          <w:color w:val="000000" w:themeColor="text1"/>
          <w:sz w:val="20"/>
          <w:szCs w:val="20"/>
        </w:rPr>
        <w:t>cght</w:t>
      </w:r>
      <w:proofErr w:type="spellEnd"/>
      <w:r w:rsidRPr="00191D04">
        <w:rPr>
          <w:rFonts w:ascii="Times New Roman" w:hAnsi="Times New Roman" w:cs="Times New Roman"/>
          <w:color w:val="000000" w:themeColor="text1"/>
          <w:sz w:val="20"/>
          <w:szCs w:val="20"/>
        </w:rPr>
        <w:t xml:space="preserve"> </w:t>
      </w:r>
      <w:proofErr w:type="spellStart"/>
      <w:r w:rsidRPr="00191D04">
        <w:rPr>
          <w:rFonts w:ascii="Times New Roman" w:hAnsi="Times New Roman" w:cs="Times New Roman"/>
          <w:color w:val="000000" w:themeColor="text1"/>
          <w:sz w:val="20"/>
          <w:szCs w:val="20"/>
        </w:rPr>
        <w:t>i</w:t>
      </w:r>
      <w:proofErr w:type="spellEnd"/>
      <w:r w:rsidRPr="00191D04">
        <w:rPr>
          <w:rFonts w:ascii="Times New Roman" w:hAnsi="Times New Roman" w:cs="Times New Roman"/>
          <w:color w:val="000000" w:themeColor="text1"/>
          <w:sz w:val="20"/>
          <w:szCs w:val="20"/>
        </w:rPr>
        <w:t xml:space="preserve">, u, b, </w:t>
      </w:r>
      <w:proofErr w:type="spellStart"/>
      <w:r w:rsidRPr="00191D04">
        <w:rPr>
          <w:rFonts w:ascii="Times New Roman" w:hAnsi="Times New Roman" w:cs="Times New Roman"/>
          <w:color w:val="000000" w:themeColor="text1"/>
          <w:sz w:val="20"/>
          <w:szCs w:val="20"/>
        </w:rPr>
        <w:t>mvng</w:t>
      </w:r>
      <w:proofErr w:type="spellEnd"/>
      <w:r w:rsidRPr="00191D04">
        <w:rPr>
          <w:rFonts w:ascii="Times New Roman" w:hAnsi="Times New Roman" w:cs="Times New Roman"/>
          <w:color w:val="000000" w:themeColor="text1"/>
          <w:sz w:val="20"/>
          <w:szCs w:val="20"/>
        </w:rPr>
        <w:t xml:space="preserve"> &amp; </w:t>
      </w:r>
      <w:proofErr w:type="spellStart"/>
      <w:r w:rsidRPr="00191D04">
        <w:rPr>
          <w:rFonts w:ascii="Times New Roman" w:hAnsi="Times New Roman" w:cs="Times New Roman"/>
          <w:color w:val="000000" w:themeColor="text1"/>
          <w:sz w:val="20"/>
          <w:szCs w:val="20"/>
        </w:rPr>
        <w:t>sttn</w:t>
      </w:r>
      <w:proofErr w:type="spellEnd"/>
      <w:r w:rsidRPr="00191D04">
        <w:rPr>
          <w:rFonts w:ascii="Times New Roman" w:hAnsi="Times New Roman" w:cs="Times New Roman"/>
          <w:color w:val="000000" w:themeColor="text1"/>
          <w:sz w:val="20"/>
          <w:szCs w:val="20"/>
        </w:rPr>
        <w:t xml:space="preserve"> </w:t>
      </w:r>
      <w:proofErr w:type="spellStart"/>
      <w:r w:rsidRPr="00191D04">
        <w:rPr>
          <w:rFonts w:ascii="Times New Roman" w:hAnsi="Times New Roman" w:cs="Times New Roman"/>
          <w:color w:val="000000" w:themeColor="text1"/>
          <w:sz w:val="20"/>
          <w:szCs w:val="20"/>
        </w:rPr>
        <w:t>objs</w:t>
      </w:r>
      <w:proofErr w:type="spellEnd"/>
      <w:r w:rsidRPr="00191D04">
        <w:rPr>
          <w:rFonts w:ascii="Times New Roman" w:hAnsi="Times New Roman" w:cs="Times New Roman"/>
          <w:color w:val="000000" w:themeColor="text1"/>
          <w:sz w:val="20"/>
          <w:szCs w:val="20"/>
        </w:rPr>
        <w:t xml:space="preserve">”, “caught </w:t>
      </w:r>
      <w:proofErr w:type="spellStart"/>
      <w:r w:rsidRPr="00191D04">
        <w:rPr>
          <w:rFonts w:ascii="Times New Roman" w:hAnsi="Times New Roman" w:cs="Times New Roman"/>
          <w:color w:val="000000" w:themeColor="text1"/>
          <w:sz w:val="20"/>
          <w:szCs w:val="20"/>
        </w:rPr>
        <w:t>i</w:t>
      </w:r>
      <w:proofErr w:type="spellEnd"/>
      <w:r w:rsidRPr="00191D04">
        <w:rPr>
          <w:rFonts w:ascii="Times New Roman" w:hAnsi="Times New Roman" w:cs="Times New Roman"/>
          <w:color w:val="000000" w:themeColor="text1"/>
          <w:sz w:val="20"/>
          <w:szCs w:val="20"/>
        </w:rPr>
        <w:t>, u, b, moving objects”, “</w:t>
      </w:r>
      <w:proofErr w:type="spellStart"/>
      <w:r w:rsidRPr="00191D04">
        <w:rPr>
          <w:rFonts w:ascii="Times New Roman" w:hAnsi="Times New Roman" w:cs="Times New Roman"/>
          <w:color w:val="000000" w:themeColor="text1"/>
          <w:sz w:val="20"/>
          <w:szCs w:val="20"/>
        </w:rPr>
        <w:t>cght</w:t>
      </w:r>
      <w:proofErr w:type="spellEnd"/>
      <w:r w:rsidRPr="00191D04">
        <w:rPr>
          <w:rFonts w:ascii="Times New Roman" w:hAnsi="Times New Roman" w:cs="Times New Roman"/>
          <w:color w:val="000000" w:themeColor="text1"/>
          <w:sz w:val="20"/>
          <w:szCs w:val="20"/>
        </w:rPr>
        <w:t xml:space="preserve"> in, under, or </w:t>
      </w:r>
      <w:proofErr w:type="spellStart"/>
      <w:r w:rsidRPr="00191D04">
        <w:rPr>
          <w:rFonts w:ascii="Times New Roman" w:hAnsi="Times New Roman" w:cs="Times New Roman"/>
          <w:color w:val="000000" w:themeColor="text1"/>
          <w:sz w:val="20"/>
          <w:szCs w:val="20"/>
        </w:rPr>
        <w:t>btween</w:t>
      </w:r>
      <w:proofErr w:type="spellEnd"/>
      <w:r w:rsidRPr="00191D04">
        <w:rPr>
          <w:rFonts w:ascii="Times New Roman" w:hAnsi="Times New Roman" w:cs="Times New Roman"/>
          <w:color w:val="000000" w:themeColor="text1"/>
          <w:sz w:val="20"/>
          <w:szCs w:val="20"/>
        </w:rPr>
        <w:t xml:space="preserve">, </w:t>
      </w:r>
      <w:proofErr w:type="spellStart"/>
      <w:r w:rsidRPr="00191D04">
        <w:rPr>
          <w:rFonts w:ascii="Times New Roman" w:hAnsi="Times New Roman" w:cs="Times New Roman"/>
          <w:color w:val="000000" w:themeColor="text1"/>
          <w:sz w:val="20"/>
          <w:szCs w:val="20"/>
        </w:rPr>
        <w:t>nec</w:t>
      </w:r>
      <w:proofErr w:type="spellEnd"/>
      <w:r w:rsidRPr="00191D04">
        <w:rPr>
          <w:rFonts w:ascii="Times New Roman" w:hAnsi="Times New Roman" w:cs="Times New Roman"/>
          <w:color w:val="000000" w:themeColor="text1"/>
          <w:sz w:val="20"/>
          <w:szCs w:val="20"/>
        </w:rPr>
        <w:t>”, “struck against moving object”</w:t>
      </w:r>
    </w:p>
    <w:p w14:paraId="700034F2" w14:textId="77777777" w:rsidR="00AE0D8A" w:rsidRPr="00191D04" w:rsidRDefault="00AE0D8A" w:rsidP="00AE0D8A">
      <w:pPr>
        <w:pStyle w:val="ListParagraph"/>
        <w:numPr>
          <w:ilvl w:val="4"/>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Maybe likely: “</w:t>
      </w:r>
      <w:proofErr w:type="spellStart"/>
      <w:r w:rsidRPr="00191D04">
        <w:rPr>
          <w:rFonts w:ascii="Times New Roman" w:hAnsi="Times New Roman" w:cs="Times New Roman"/>
          <w:color w:val="000000" w:themeColor="text1"/>
          <w:sz w:val="20"/>
          <w:szCs w:val="20"/>
        </w:rPr>
        <w:t>acc</w:t>
      </w:r>
      <w:proofErr w:type="spellEnd"/>
      <w:r w:rsidRPr="00191D04">
        <w:rPr>
          <w:rFonts w:ascii="Times New Roman" w:hAnsi="Times New Roman" w:cs="Times New Roman"/>
          <w:color w:val="000000" w:themeColor="text1"/>
          <w:sz w:val="20"/>
          <w:szCs w:val="20"/>
        </w:rPr>
        <w:t xml:space="preserve"> type, without injuries”, “struck against stationary </w:t>
      </w:r>
      <w:proofErr w:type="spellStart"/>
      <w:r w:rsidRPr="00191D04">
        <w:rPr>
          <w:rFonts w:ascii="Times New Roman" w:hAnsi="Times New Roman" w:cs="Times New Roman"/>
          <w:color w:val="000000" w:themeColor="text1"/>
          <w:sz w:val="20"/>
          <w:szCs w:val="20"/>
        </w:rPr>
        <w:t>obj</w:t>
      </w:r>
      <w:proofErr w:type="spellEnd"/>
      <w:r w:rsidRPr="00191D04">
        <w:rPr>
          <w:rFonts w:ascii="Times New Roman" w:hAnsi="Times New Roman" w:cs="Times New Roman"/>
          <w:color w:val="000000" w:themeColor="text1"/>
          <w:sz w:val="20"/>
          <w:szCs w:val="20"/>
        </w:rPr>
        <w:t xml:space="preserve">”, “fall </w:t>
      </w:r>
      <w:proofErr w:type="spellStart"/>
      <w:r w:rsidRPr="00191D04">
        <w:rPr>
          <w:rFonts w:ascii="Times New Roman" w:hAnsi="Times New Roman" w:cs="Times New Roman"/>
          <w:color w:val="000000" w:themeColor="text1"/>
          <w:sz w:val="20"/>
          <w:szCs w:val="20"/>
        </w:rPr>
        <w:t>frm</w:t>
      </w:r>
      <w:proofErr w:type="spellEnd"/>
      <w:r w:rsidRPr="00191D04">
        <w:rPr>
          <w:rFonts w:ascii="Times New Roman" w:hAnsi="Times New Roman" w:cs="Times New Roman"/>
          <w:color w:val="000000" w:themeColor="text1"/>
          <w:sz w:val="20"/>
          <w:szCs w:val="20"/>
        </w:rPr>
        <w:t xml:space="preserve"> </w:t>
      </w:r>
      <w:proofErr w:type="spellStart"/>
      <w:r w:rsidRPr="00191D04">
        <w:rPr>
          <w:rFonts w:ascii="Times New Roman" w:hAnsi="Times New Roman" w:cs="Times New Roman"/>
          <w:color w:val="000000" w:themeColor="text1"/>
          <w:sz w:val="20"/>
          <w:szCs w:val="20"/>
        </w:rPr>
        <w:t>mach</w:t>
      </w:r>
      <w:proofErr w:type="spellEnd"/>
      <w:r w:rsidRPr="00191D04">
        <w:rPr>
          <w:rFonts w:ascii="Times New Roman" w:hAnsi="Times New Roman" w:cs="Times New Roman"/>
          <w:color w:val="000000" w:themeColor="text1"/>
          <w:sz w:val="20"/>
          <w:szCs w:val="20"/>
        </w:rPr>
        <w:t>, vehicle, equip”, “struck by falling object”, “struck by flying object”, “no value found”, “not elsewhere classified”</w:t>
      </w:r>
    </w:p>
    <w:p w14:paraId="52FC1D53" w14:textId="77777777" w:rsidR="00AE0D8A" w:rsidRDefault="00AE0D8A" w:rsidP="00AE0D8A">
      <w:pPr>
        <w:pStyle w:val="ListParagraph"/>
        <w:numPr>
          <w:ilvl w:val="4"/>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lastRenderedPageBreak/>
        <w:t xml:space="preserve">Unlikely: “fall from ladders”, “fall to lower level, </w:t>
      </w:r>
      <w:proofErr w:type="spellStart"/>
      <w:r w:rsidRPr="00191D04">
        <w:rPr>
          <w:rFonts w:ascii="Times New Roman" w:hAnsi="Times New Roman" w:cs="Times New Roman"/>
          <w:color w:val="000000" w:themeColor="text1"/>
          <w:sz w:val="20"/>
          <w:szCs w:val="20"/>
        </w:rPr>
        <w:t>nec</w:t>
      </w:r>
      <w:proofErr w:type="spellEnd"/>
      <w:r w:rsidRPr="00191D04">
        <w:rPr>
          <w:rFonts w:ascii="Times New Roman" w:hAnsi="Times New Roman" w:cs="Times New Roman"/>
          <w:color w:val="000000" w:themeColor="text1"/>
          <w:sz w:val="20"/>
          <w:szCs w:val="20"/>
        </w:rPr>
        <w:t xml:space="preserve">”, “fall to </w:t>
      </w:r>
      <w:proofErr w:type="spellStart"/>
      <w:r w:rsidRPr="00191D04">
        <w:rPr>
          <w:rFonts w:ascii="Times New Roman" w:hAnsi="Times New Roman" w:cs="Times New Roman"/>
          <w:color w:val="000000" w:themeColor="text1"/>
          <w:sz w:val="20"/>
          <w:szCs w:val="20"/>
        </w:rPr>
        <w:t>wlkway</w:t>
      </w:r>
      <w:proofErr w:type="spellEnd"/>
      <w:r w:rsidRPr="00191D04">
        <w:rPr>
          <w:rFonts w:ascii="Times New Roman" w:hAnsi="Times New Roman" w:cs="Times New Roman"/>
          <w:color w:val="000000" w:themeColor="text1"/>
          <w:sz w:val="20"/>
          <w:szCs w:val="20"/>
        </w:rPr>
        <w:t xml:space="preserve"> or </w:t>
      </w:r>
      <w:proofErr w:type="spellStart"/>
      <w:r w:rsidRPr="00191D04">
        <w:rPr>
          <w:rFonts w:ascii="Times New Roman" w:hAnsi="Times New Roman" w:cs="Times New Roman"/>
          <w:color w:val="000000" w:themeColor="text1"/>
          <w:sz w:val="20"/>
          <w:szCs w:val="20"/>
        </w:rPr>
        <w:t>wrkng</w:t>
      </w:r>
      <w:proofErr w:type="spellEnd"/>
      <w:r w:rsidRPr="00191D04">
        <w:rPr>
          <w:rFonts w:ascii="Times New Roman" w:hAnsi="Times New Roman" w:cs="Times New Roman"/>
          <w:color w:val="000000" w:themeColor="text1"/>
          <w:sz w:val="20"/>
          <w:szCs w:val="20"/>
        </w:rPr>
        <w:t xml:space="preserve"> </w:t>
      </w:r>
      <w:proofErr w:type="spellStart"/>
      <w:r w:rsidRPr="00191D04">
        <w:rPr>
          <w:rFonts w:ascii="Times New Roman" w:hAnsi="Times New Roman" w:cs="Times New Roman"/>
          <w:color w:val="000000" w:themeColor="text1"/>
          <w:sz w:val="20"/>
          <w:szCs w:val="20"/>
        </w:rPr>
        <w:t>surfc</w:t>
      </w:r>
      <w:proofErr w:type="spellEnd"/>
      <w:r w:rsidRPr="00191D04">
        <w:rPr>
          <w:rFonts w:ascii="Times New Roman" w:hAnsi="Times New Roman" w:cs="Times New Roman"/>
          <w:color w:val="000000" w:themeColor="text1"/>
          <w:sz w:val="20"/>
          <w:szCs w:val="20"/>
        </w:rPr>
        <w:t xml:space="preserve">”, “fall onto or against objects”, “rubbed or abraded, </w:t>
      </w:r>
      <w:proofErr w:type="spellStart"/>
      <w:r w:rsidRPr="00191D04">
        <w:rPr>
          <w:rFonts w:ascii="Times New Roman" w:hAnsi="Times New Roman" w:cs="Times New Roman"/>
          <w:color w:val="000000" w:themeColor="text1"/>
          <w:sz w:val="20"/>
          <w:szCs w:val="20"/>
        </w:rPr>
        <w:t>nec</w:t>
      </w:r>
      <w:proofErr w:type="spellEnd"/>
      <w:r w:rsidRPr="00191D04">
        <w:rPr>
          <w:rFonts w:ascii="Times New Roman" w:hAnsi="Times New Roman" w:cs="Times New Roman"/>
          <w:color w:val="000000" w:themeColor="text1"/>
          <w:sz w:val="20"/>
          <w:szCs w:val="20"/>
        </w:rPr>
        <w:t xml:space="preserve">”, “bodily reaction, </w:t>
      </w:r>
      <w:proofErr w:type="spellStart"/>
      <w:r w:rsidRPr="00191D04">
        <w:rPr>
          <w:rFonts w:ascii="Times New Roman" w:hAnsi="Times New Roman" w:cs="Times New Roman"/>
          <w:color w:val="000000" w:themeColor="text1"/>
          <w:sz w:val="20"/>
          <w:szCs w:val="20"/>
        </w:rPr>
        <w:t>nec</w:t>
      </w:r>
      <w:proofErr w:type="spellEnd"/>
      <w:r w:rsidRPr="00191D04">
        <w:rPr>
          <w:rFonts w:ascii="Times New Roman" w:hAnsi="Times New Roman" w:cs="Times New Roman"/>
          <w:color w:val="000000" w:themeColor="text1"/>
          <w:sz w:val="20"/>
          <w:szCs w:val="20"/>
        </w:rPr>
        <w:t xml:space="preserve">”, “over-exertion in lifting </w:t>
      </w:r>
      <w:proofErr w:type="spellStart"/>
      <w:r w:rsidRPr="00191D04">
        <w:rPr>
          <w:rFonts w:ascii="Times New Roman" w:hAnsi="Times New Roman" w:cs="Times New Roman"/>
          <w:color w:val="000000" w:themeColor="text1"/>
          <w:sz w:val="20"/>
          <w:szCs w:val="20"/>
        </w:rPr>
        <w:t>objs</w:t>
      </w:r>
      <w:proofErr w:type="spellEnd"/>
      <w:r w:rsidRPr="00191D04">
        <w:rPr>
          <w:rFonts w:ascii="Times New Roman" w:hAnsi="Times New Roman" w:cs="Times New Roman"/>
          <w:color w:val="000000" w:themeColor="text1"/>
          <w:sz w:val="20"/>
          <w:szCs w:val="20"/>
        </w:rPr>
        <w:t>”, “</w:t>
      </w:r>
      <w:proofErr w:type="spellStart"/>
      <w:r w:rsidRPr="00191D04">
        <w:rPr>
          <w:rFonts w:ascii="Times New Roman" w:hAnsi="Times New Roman" w:cs="Times New Roman"/>
          <w:color w:val="000000" w:themeColor="text1"/>
          <w:sz w:val="20"/>
          <w:szCs w:val="20"/>
        </w:rPr>
        <w:t>ovr-exrtn</w:t>
      </w:r>
      <w:proofErr w:type="spellEnd"/>
      <w:r w:rsidRPr="00191D04">
        <w:rPr>
          <w:rFonts w:ascii="Times New Roman" w:hAnsi="Times New Roman" w:cs="Times New Roman"/>
          <w:color w:val="000000" w:themeColor="text1"/>
          <w:sz w:val="20"/>
          <w:szCs w:val="20"/>
        </w:rPr>
        <w:t xml:space="preserve"> in </w:t>
      </w:r>
      <w:proofErr w:type="spellStart"/>
      <w:r w:rsidRPr="00191D04">
        <w:rPr>
          <w:rFonts w:ascii="Times New Roman" w:hAnsi="Times New Roman" w:cs="Times New Roman"/>
          <w:color w:val="000000" w:themeColor="text1"/>
          <w:sz w:val="20"/>
          <w:szCs w:val="20"/>
        </w:rPr>
        <w:t>pllng</w:t>
      </w:r>
      <w:proofErr w:type="spellEnd"/>
      <w:r w:rsidRPr="00191D04">
        <w:rPr>
          <w:rFonts w:ascii="Times New Roman" w:hAnsi="Times New Roman" w:cs="Times New Roman"/>
          <w:color w:val="000000" w:themeColor="text1"/>
          <w:sz w:val="20"/>
          <w:szCs w:val="20"/>
        </w:rPr>
        <w:t xml:space="preserve">, </w:t>
      </w:r>
      <w:proofErr w:type="spellStart"/>
      <w:r w:rsidRPr="00191D04">
        <w:rPr>
          <w:rFonts w:ascii="Times New Roman" w:hAnsi="Times New Roman" w:cs="Times New Roman"/>
          <w:color w:val="000000" w:themeColor="text1"/>
          <w:sz w:val="20"/>
          <w:szCs w:val="20"/>
        </w:rPr>
        <w:t>pshng</w:t>
      </w:r>
      <w:proofErr w:type="spellEnd"/>
      <w:r w:rsidRPr="00191D04">
        <w:rPr>
          <w:rFonts w:ascii="Times New Roman" w:hAnsi="Times New Roman" w:cs="Times New Roman"/>
          <w:color w:val="000000" w:themeColor="text1"/>
          <w:sz w:val="20"/>
          <w:szCs w:val="20"/>
        </w:rPr>
        <w:t xml:space="preserve"> </w:t>
      </w:r>
      <w:proofErr w:type="spellStart"/>
      <w:r w:rsidRPr="00191D04">
        <w:rPr>
          <w:rFonts w:ascii="Times New Roman" w:hAnsi="Times New Roman" w:cs="Times New Roman"/>
          <w:color w:val="000000" w:themeColor="text1"/>
          <w:sz w:val="20"/>
          <w:szCs w:val="20"/>
        </w:rPr>
        <w:t>objs</w:t>
      </w:r>
      <w:proofErr w:type="spellEnd"/>
      <w:r w:rsidRPr="00191D04">
        <w:rPr>
          <w:rFonts w:ascii="Times New Roman" w:hAnsi="Times New Roman" w:cs="Times New Roman"/>
          <w:color w:val="000000" w:themeColor="text1"/>
          <w:sz w:val="20"/>
          <w:szCs w:val="20"/>
        </w:rPr>
        <w:t>”, “</w:t>
      </w:r>
      <w:proofErr w:type="spellStart"/>
      <w:r w:rsidRPr="00191D04">
        <w:rPr>
          <w:rFonts w:ascii="Times New Roman" w:hAnsi="Times New Roman" w:cs="Times New Roman"/>
          <w:color w:val="000000" w:themeColor="text1"/>
          <w:sz w:val="20"/>
          <w:szCs w:val="20"/>
        </w:rPr>
        <w:t>ovrexrtn</w:t>
      </w:r>
      <w:proofErr w:type="spellEnd"/>
      <w:r w:rsidRPr="00191D04">
        <w:rPr>
          <w:rFonts w:ascii="Times New Roman" w:hAnsi="Times New Roman" w:cs="Times New Roman"/>
          <w:color w:val="000000" w:themeColor="text1"/>
          <w:sz w:val="20"/>
          <w:szCs w:val="20"/>
        </w:rPr>
        <w:t xml:space="preserve"> in </w:t>
      </w:r>
      <w:proofErr w:type="spellStart"/>
      <w:r w:rsidRPr="00191D04">
        <w:rPr>
          <w:rFonts w:ascii="Times New Roman" w:hAnsi="Times New Roman" w:cs="Times New Roman"/>
          <w:color w:val="000000" w:themeColor="text1"/>
          <w:sz w:val="20"/>
          <w:szCs w:val="20"/>
        </w:rPr>
        <w:t>wldng</w:t>
      </w:r>
      <w:proofErr w:type="spellEnd"/>
      <w:r w:rsidRPr="00191D04">
        <w:rPr>
          <w:rFonts w:ascii="Times New Roman" w:hAnsi="Times New Roman" w:cs="Times New Roman"/>
          <w:color w:val="000000" w:themeColor="text1"/>
          <w:sz w:val="20"/>
          <w:szCs w:val="20"/>
        </w:rPr>
        <w:t xml:space="preserve">, </w:t>
      </w:r>
      <w:proofErr w:type="spellStart"/>
      <w:r w:rsidRPr="00191D04">
        <w:rPr>
          <w:rFonts w:ascii="Times New Roman" w:hAnsi="Times New Roman" w:cs="Times New Roman"/>
          <w:color w:val="000000" w:themeColor="text1"/>
          <w:sz w:val="20"/>
          <w:szCs w:val="20"/>
        </w:rPr>
        <w:t>thrwng</w:t>
      </w:r>
      <w:proofErr w:type="spellEnd"/>
      <w:r w:rsidRPr="00191D04">
        <w:rPr>
          <w:rFonts w:ascii="Times New Roman" w:hAnsi="Times New Roman" w:cs="Times New Roman"/>
          <w:color w:val="000000" w:themeColor="text1"/>
          <w:sz w:val="20"/>
          <w:szCs w:val="20"/>
        </w:rPr>
        <w:t xml:space="preserve"> </w:t>
      </w:r>
      <w:proofErr w:type="spellStart"/>
      <w:r w:rsidRPr="00191D04">
        <w:rPr>
          <w:rFonts w:ascii="Times New Roman" w:hAnsi="Times New Roman" w:cs="Times New Roman"/>
          <w:color w:val="000000" w:themeColor="text1"/>
          <w:sz w:val="20"/>
          <w:szCs w:val="20"/>
        </w:rPr>
        <w:t>objs</w:t>
      </w:r>
      <w:proofErr w:type="spellEnd"/>
      <w:r w:rsidRPr="00191D04">
        <w:rPr>
          <w:rFonts w:ascii="Times New Roman" w:hAnsi="Times New Roman" w:cs="Times New Roman"/>
          <w:color w:val="000000" w:themeColor="text1"/>
          <w:sz w:val="20"/>
          <w:szCs w:val="20"/>
        </w:rPr>
        <w:t xml:space="preserve">”, “contact with </w:t>
      </w:r>
      <w:proofErr w:type="spellStart"/>
      <w:r w:rsidRPr="00191D04">
        <w:rPr>
          <w:rFonts w:ascii="Times New Roman" w:hAnsi="Times New Roman" w:cs="Times New Roman"/>
          <w:color w:val="000000" w:themeColor="text1"/>
          <w:sz w:val="20"/>
          <w:szCs w:val="20"/>
        </w:rPr>
        <w:t>elctric</w:t>
      </w:r>
      <w:proofErr w:type="spellEnd"/>
      <w:r w:rsidRPr="00191D04">
        <w:rPr>
          <w:rFonts w:ascii="Times New Roman" w:hAnsi="Times New Roman" w:cs="Times New Roman"/>
          <w:color w:val="000000" w:themeColor="text1"/>
          <w:sz w:val="20"/>
          <w:szCs w:val="20"/>
        </w:rPr>
        <w:t xml:space="preserve"> current”, “</w:t>
      </w:r>
      <w:proofErr w:type="spellStart"/>
      <w:r w:rsidRPr="00191D04">
        <w:rPr>
          <w:rFonts w:ascii="Times New Roman" w:hAnsi="Times New Roman" w:cs="Times New Roman"/>
          <w:color w:val="000000" w:themeColor="text1"/>
          <w:sz w:val="20"/>
          <w:szCs w:val="20"/>
        </w:rPr>
        <w:t>acc</w:t>
      </w:r>
      <w:proofErr w:type="spellEnd"/>
      <w:r w:rsidRPr="00191D04">
        <w:rPr>
          <w:rFonts w:ascii="Times New Roman" w:hAnsi="Times New Roman" w:cs="Times New Roman"/>
          <w:color w:val="000000" w:themeColor="text1"/>
          <w:sz w:val="20"/>
          <w:szCs w:val="20"/>
        </w:rPr>
        <w:t xml:space="preserve"> type, without injuries”, “</w:t>
      </w:r>
      <w:proofErr w:type="spellStart"/>
      <w:r w:rsidRPr="00191D04">
        <w:rPr>
          <w:rFonts w:ascii="Times New Roman" w:hAnsi="Times New Roman" w:cs="Times New Roman"/>
          <w:color w:val="000000" w:themeColor="text1"/>
          <w:sz w:val="20"/>
          <w:szCs w:val="20"/>
        </w:rPr>
        <w:t>contct</w:t>
      </w:r>
      <w:proofErr w:type="spellEnd"/>
      <w:r w:rsidRPr="00191D04">
        <w:rPr>
          <w:rFonts w:ascii="Times New Roman" w:hAnsi="Times New Roman" w:cs="Times New Roman"/>
          <w:color w:val="000000" w:themeColor="text1"/>
          <w:sz w:val="20"/>
          <w:szCs w:val="20"/>
        </w:rPr>
        <w:t xml:space="preserve"> w/ hot </w:t>
      </w:r>
      <w:proofErr w:type="spellStart"/>
      <w:r w:rsidRPr="00191D04">
        <w:rPr>
          <w:rFonts w:ascii="Times New Roman" w:hAnsi="Times New Roman" w:cs="Times New Roman"/>
          <w:color w:val="000000" w:themeColor="text1"/>
          <w:sz w:val="20"/>
          <w:szCs w:val="20"/>
        </w:rPr>
        <w:t>objs</w:t>
      </w:r>
      <w:proofErr w:type="spellEnd"/>
      <w:r w:rsidRPr="00191D04">
        <w:rPr>
          <w:rFonts w:ascii="Times New Roman" w:hAnsi="Times New Roman" w:cs="Times New Roman"/>
          <w:color w:val="000000" w:themeColor="text1"/>
          <w:sz w:val="20"/>
          <w:szCs w:val="20"/>
        </w:rPr>
        <w:t xml:space="preserve"> or </w:t>
      </w:r>
      <w:proofErr w:type="spellStart"/>
      <w:r w:rsidRPr="00191D04">
        <w:rPr>
          <w:rFonts w:ascii="Times New Roman" w:hAnsi="Times New Roman" w:cs="Times New Roman"/>
          <w:color w:val="000000" w:themeColor="text1"/>
          <w:sz w:val="20"/>
          <w:szCs w:val="20"/>
        </w:rPr>
        <w:t>substanc</w:t>
      </w:r>
      <w:proofErr w:type="spellEnd"/>
      <w:r w:rsidRPr="00191D04">
        <w:rPr>
          <w:rFonts w:ascii="Times New Roman" w:hAnsi="Times New Roman" w:cs="Times New Roman"/>
          <w:color w:val="000000" w:themeColor="text1"/>
          <w:sz w:val="20"/>
          <w:szCs w:val="20"/>
        </w:rPr>
        <w:t>”, “</w:t>
      </w:r>
      <w:proofErr w:type="spellStart"/>
      <w:r w:rsidRPr="00191D04">
        <w:rPr>
          <w:rFonts w:ascii="Times New Roman" w:hAnsi="Times New Roman" w:cs="Times New Roman"/>
          <w:color w:val="000000" w:themeColor="text1"/>
          <w:sz w:val="20"/>
          <w:szCs w:val="20"/>
        </w:rPr>
        <w:t>absrtn</w:t>
      </w:r>
      <w:proofErr w:type="spellEnd"/>
      <w:r w:rsidRPr="00191D04">
        <w:rPr>
          <w:rFonts w:ascii="Times New Roman" w:hAnsi="Times New Roman" w:cs="Times New Roman"/>
          <w:color w:val="000000" w:themeColor="text1"/>
          <w:sz w:val="20"/>
          <w:szCs w:val="20"/>
        </w:rPr>
        <w:t xml:space="preserve"> rad </w:t>
      </w:r>
      <w:proofErr w:type="spellStart"/>
      <w:r w:rsidRPr="00191D04">
        <w:rPr>
          <w:rFonts w:ascii="Times New Roman" w:hAnsi="Times New Roman" w:cs="Times New Roman"/>
          <w:color w:val="000000" w:themeColor="text1"/>
          <w:sz w:val="20"/>
          <w:szCs w:val="20"/>
        </w:rPr>
        <w:t>caust</w:t>
      </w:r>
      <w:proofErr w:type="spellEnd"/>
      <w:r w:rsidRPr="00191D04">
        <w:rPr>
          <w:rFonts w:ascii="Times New Roman" w:hAnsi="Times New Roman" w:cs="Times New Roman"/>
          <w:color w:val="000000" w:themeColor="text1"/>
          <w:sz w:val="20"/>
          <w:szCs w:val="20"/>
        </w:rPr>
        <w:t xml:space="preserve"> </w:t>
      </w:r>
      <w:proofErr w:type="spellStart"/>
      <w:r w:rsidRPr="00191D04">
        <w:rPr>
          <w:rFonts w:ascii="Times New Roman" w:hAnsi="Times New Roman" w:cs="Times New Roman"/>
          <w:color w:val="000000" w:themeColor="text1"/>
          <w:sz w:val="20"/>
          <w:szCs w:val="20"/>
        </w:rPr>
        <w:t>txc</w:t>
      </w:r>
      <w:proofErr w:type="spellEnd"/>
      <w:r w:rsidRPr="00191D04">
        <w:rPr>
          <w:rFonts w:ascii="Times New Roman" w:hAnsi="Times New Roman" w:cs="Times New Roman"/>
          <w:color w:val="000000" w:themeColor="text1"/>
          <w:sz w:val="20"/>
          <w:szCs w:val="20"/>
        </w:rPr>
        <w:t xml:space="preserve"> &amp; </w:t>
      </w:r>
      <w:proofErr w:type="spellStart"/>
      <w:r w:rsidRPr="00191D04">
        <w:rPr>
          <w:rFonts w:ascii="Times New Roman" w:hAnsi="Times New Roman" w:cs="Times New Roman"/>
          <w:color w:val="000000" w:themeColor="text1"/>
          <w:sz w:val="20"/>
          <w:szCs w:val="20"/>
        </w:rPr>
        <w:t>nox</w:t>
      </w:r>
      <w:proofErr w:type="spellEnd"/>
      <w:r w:rsidRPr="00191D04">
        <w:rPr>
          <w:rFonts w:ascii="Times New Roman" w:hAnsi="Times New Roman" w:cs="Times New Roman"/>
          <w:color w:val="000000" w:themeColor="text1"/>
          <w:sz w:val="20"/>
          <w:szCs w:val="20"/>
        </w:rPr>
        <w:t xml:space="preserve"> </w:t>
      </w:r>
      <w:proofErr w:type="spellStart"/>
      <w:r w:rsidRPr="00191D04">
        <w:rPr>
          <w:rFonts w:ascii="Times New Roman" w:hAnsi="Times New Roman" w:cs="Times New Roman"/>
          <w:color w:val="000000" w:themeColor="text1"/>
          <w:sz w:val="20"/>
          <w:szCs w:val="20"/>
        </w:rPr>
        <w:t>sbs</w:t>
      </w:r>
      <w:proofErr w:type="spellEnd"/>
      <w:r w:rsidRPr="00191D04">
        <w:rPr>
          <w:rFonts w:ascii="Times New Roman" w:hAnsi="Times New Roman" w:cs="Times New Roman"/>
          <w:color w:val="000000" w:themeColor="text1"/>
          <w:sz w:val="20"/>
          <w:szCs w:val="20"/>
        </w:rPr>
        <w:t xml:space="preserve">”, “flash burns (electric)”, “over-exertion, </w:t>
      </w:r>
      <w:proofErr w:type="spellStart"/>
      <w:r w:rsidRPr="00191D04">
        <w:rPr>
          <w:rFonts w:ascii="Times New Roman" w:hAnsi="Times New Roman" w:cs="Times New Roman"/>
          <w:color w:val="000000" w:themeColor="text1"/>
          <w:sz w:val="20"/>
          <w:szCs w:val="20"/>
        </w:rPr>
        <w:t>nec</w:t>
      </w:r>
      <w:proofErr w:type="spellEnd"/>
      <w:r w:rsidRPr="00191D04">
        <w:rPr>
          <w:rFonts w:ascii="Times New Roman" w:hAnsi="Times New Roman" w:cs="Times New Roman"/>
          <w:color w:val="000000" w:themeColor="text1"/>
          <w:sz w:val="20"/>
          <w:szCs w:val="20"/>
        </w:rPr>
        <w:t>”</w:t>
      </w:r>
    </w:p>
    <w:p w14:paraId="58693FAD" w14:textId="228C8DDF" w:rsidR="000D7E3F" w:rsidRDefault="000D7E3F" w:rsidP="000D7E3F">
      <w:pPr>
        <w:pStyle w:val="ListParagraph"/>
        <w:numPr>
          <w:ilvl w:val="3"/>
          <w:numId w:val="14"/>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Groups of natures of injury</w:t>
      </w:r>
    </w:p>
    <w:p w14:paraId="6A2DA2FE" w14:textId="522281FA" w:rsidR="005470F5" w:rsidRDefault="005470F5" w:rsidP="005470F5">
      <w:pPr>
        <w:pStyle w:val="ListParagraph"/>
        <w:numPr>
          <w:ilvl w:val="4"/>
          <w:numId w:val="14"/>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Likely: “crushing”</w:t>
      </w:r>
    </w:p>
    <w:p w14:paraId="10E13EE5" w14:textId="5375068C" w:rsidR="005470F5" w:rsidRPr="005470F5" w:rsidRDefault="005470F5" w:rsidP="005470F5">
      <w:pPr>
        <w:pStyle w:val="ListParagraph"/>
        <w:numPr>
          <w:ilvl w:val="4"/>
          <w:numId w:val="14"/>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Unlikely: </w:t>
      </w:r>
      <w:r>
        <w:rPr>
          <w:rFonts w:ascii="Times New Roman" w:hAnsi="Times New Roman" w:cs="Times New Roman"/>
          <w:color w:val="000000" w:themeColor="text1"/>
          <w:sz w:val="20"/>
          <w:szCs w:val="20"/>
        </w:rPr>
        <w:t>“</w:t>
      </w:r>
      <w:r w:rsidRPr="005470F5">
        <w:rPr>
          <w:rFonts w:ascii="Times New Roman" w:hAnsi="Times New Roman" w:cs="Times New Roman"/>
          <w:color w:val="000000" w:themeColor="text1"/>
          <w:sz w:val="20"/>
          <w:szCs w:val="20"/>
        </w:rPr>
        <w:t>b</w:t>
      </w:r>
      <w:r>
        <w:rPr>
          <w:rFonts w:ascii="Times New Roman" w:hAnsi="Times New Roman" w:cs="Times New Roman"/>
          <w:color w:val="000000" w:themeColor="text1"/>
          <w:sz w:val="20"/>
          <w:szCs w:val="20"/>
        </w:rPr>
        <w:t>urn or scald (heat)</w:t>
      </w:r>
      <w:r>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w:t>
      </w:r>
      <w:proofErr w:type="spellStart"/>
      <w:r w:rsidRPr="005470F5">
        <w:rPr>
          <w:rFonts w:ascii="Times New Roman" w:hAnsi="Times New Roman" w:cs="Times New Roman"/>
          <w:color w:val="000000" w:themeColor="text1"/>
          <w:sz w:val="20"/>
          <w:szCs w:val="20"/>
        </w:rPr>
        <w:t>burn,chemicl-fume,</w:t>
      </w:r>
      <w:r>
        <w:rPr>
          <w:rFonts w:ascii="Times New Roman" w:hAnsi="Times New Roman" w:cs="Times New Roman"/>
          <w:color w:val="000000" w:themeColor="text1"/>
          <w:sz w:val="20"/>
          <w:szCs w:val="20"/>
        </w:rPr>
        <w:t>compound</w:t>
      </w:r>
      <w:proofErr w:type="spellEnd"/>
      <w:r>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xml:space="preserve">elect </w:t>
      </w:r>
      <w:proofErr w:type="spellStart"/>
      <w:r>
        <w:rPr>
          <w:rFonts w:ascii="Times New Roman" w:hAnsi="Times New Roman" w:cs="Times New Roman"/>
          <w:color w:val="000000" w:themeColor="text1"/>
          <w:sz w:val="20"/>
          <w:szCs w:val="20"/>
        </w:rPr>
        <w:t>shock,electrocution</w:t>
      </w:r>
      <w:proofErr w:type="spellEnd"/>
      <w:r>
        <w:rPr>
          <w:rFonts w:ascii="Times New Roman" w:hAnsi="Times New Roman" w:cs="Times New Roman"/>
          <w:color w:val="000000" w:themeColor="text1"/>
          <w:sz w:val="20"/>
          <w:szCs w:val="20"/>
        </w:rPr>
        <w:t>”</w:t>
      </w:r>
      <w:r w:rsidRPr="005470F5">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xml:space="preserve">hearing loss or </w:t>
      </w:r>
      <w:proofErr w:type="spellStart"/>
      <w:r>
        <w:rPr>
          <w:rFonts w:ascii="Times New Roman" w:hAnsi="Times New Roman" w:cs="Times New Roman"/>
          <w:color w:val="000000" w:themeColor="text1"/>
          <w:sz w:val="20"/>
          <w:szCs w:val="20"/>
        </w:rPr>
        <w:t>impairmnt</w:t>
      </w:r>
      <w:proofErr w:type="spellEnd"/>
      <w:r>
        <w:rPr>
          <w:rFonts w:ascii="Times New Roman" w:hAnsi="Times New Roman" w:cs="Times New Roman"/>
          <w:color w:val="000000" w:themeColor="text1"/>
          <w:sz w:val="20"/>
          <w:szCs w:val="20"/>
        </w:rPr>
        <w:t>”</w:t>
      </w:r>
      <w:r w:rsidRPr="005470F5">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dust in eyes</w:t>
      </w:r>
      <w:r>
        <w:rPr>
          <w:rFonts w:ascii="Times New Roman" w:hAnsi="Times New Roman" w:cs="Times New Roman"/>
          <w:color w:val="000000" w:themeColor="text1"/>
          <w:sz w:val="20"/>
          <w:szCs w:val="20"/>
        </w:rPr>
        <w:t>”</w:t>
      </w:r>
      <w:r w:rsidRPr="005470F5">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xml:space="preserve">elect.arc burn-not </w:t>
      </w:r>
      <w:proofErr w:type="spellStart"/>
      <w:r>
        <w:rPr>
          <w:rFonts w:ascii="Times New Roman" w:hAnsi="Times New Roman" w:cs="Times New Roman"/>
          <w:color w:val="000000" w:themeColor="text1"/>
          <w:sz w:val="20"/>
          <w:szCs w:val="20"/>
        </w:rPr>
        <w:t>contac</w:t>
      </w:r>
      <w:proofErr w:type="spellEnd"/>
      <w:r>
        <w:rPr>
          <w:rFonts w:ascii="Times New Roman" w:hAnsi="Times New Roman" w:cs="Times New Roman"/>
          <w:color w:val="000000" w:themeColor="text1"/>
          <w:sz w:val="20"/>
          <w:szCs w:val="20"/>
        </w:rPr>
        <w:t>”</w:t>
      </w:r>
    </w:p>
    <w:p w14:paraId="2CFDEB45" w14:textId="16D7306B" w:rsidR="00AE0D8A" w:rsidRPr="00191D04" w:rsidRDefault="00AE0D8A" w:rsidP="00AE0D8A">
      <w:pPr>
        <w:pStyle w:val="ListParagraph"/>
        <w:numPr>
          <w:ilvl w:val="3"/>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Groups of</w:t>
      </w:r>
      <w:r w:rsidR="000D7E3F">
        <w:rPr>
          <w:rFonts w:ascii="Times New Roman" w:hAnsi="Times New Roman" w:cs="Times New Roman"/>
          <w:color w:val="000000" w:themeColor="text1"/>
          <w:sz w:val="20"/>
          <w:szCs w:val="20"/>
        </w:rPr>
        <w:t xml:space="preserve"> injury</w:t>
      </w:r>
      <w:r w:rsidRPr="00191D04">
        <w:rPr>
          <w:rFonts w:ascii="Times New Roman" w:hAnsi="Times New Roman" w:cs="Times New Roman"/>
          <w:color w:val="000000" w:themeColor="text1"/>
          <w:sz w:val="20"/>
          <w:szCs w:val="20"/>
        </w:rPr>
        <w:t xml:space="preserve"> sources</w:t>
      </w:r>
    </w:p>
    <w:p w14:paraId="2437820C" w14:textId="77777777" w:rsidR="00AE0D8A" w:rsidRDefault="00AE0D8A" w:rsidP="00AE0D8A">
      <w:pPr>
        <w:pStyle w:val="ListParagraph"/>
        <w:numPr>
          <w:ilvl w:val="4"/>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 xml:space="preserve">Likely: “wrench”, “knife”, “power saw”, “hand </w:t>
      </w:r>
      <w:proofErr w:type="spellStart"/>
      <w:r w:rsidRPr="00191D04">
        <w:rPr>
          <w:rFonts w:ascii="Times New Roman" w:hAnsi="Times New Roman" w:cs="Times New Roman"/>
          <w:color w:val="000000" w:themeColor="text1"/>
          <w:sz w:val="20"/>
          <w:szCs w:val="20"/>
        </w:rPr>
        <w:t>tools,nonpowered,nec</w:t>
      </w:r>
      <w:proofErr w:type="spellEnd"/>
      <w:r w:rsidRPr="00191D04">
        <w:rPr>
          <w:rFonts w:ascii="Times New Roman" w:hAnsi="Times New Roman" w:cs="Times New Roman"/>
          <w:color w:val="000000" w:themeColor="text1"/>
          <w:sz w:val="20"/>
          <w:szCs w:val="20"/>
        </w:rPr>
        <w:t>”, “</w:t>
      </w:r>
      <w:proofErr w:type="spellStart"/>
      <w:r w:rsidRPr="00191D04">
        <w:rPr>
          <w:rFonts w:ascii="Times New Roman" w:hAnsi="Times New Roman" w:cs="Times New Roman"/>
          <w:color w:val="000000" w:themeColor="text1"/>
          <w:sz w:val="20"/>
          <w:szCs w:val="20"/>
        </w:rPr>
        <w:t>crowbar,pry</w:t>
      </w:r>
      <w:proofErr w:type="spellEnd"/>
      <w:r w:rsidRPr="00191D04">
        <w:rPr>
          <w:rFonts w:ascii="Times New Roman" w:hAnsi="Times New Roman" w:cs="Times New Roman"/>
          <w:color w:val="000000" w:themeColor="text1"/>
          <w:sz w:val="20"/>
          <w:szCs w:val="20"/>
        </w:rPr>
        <w:t xml:space="preserve"> bar”, “</w:t>
      </w:r>
      <w:proofErr w:type="spellStart"/>
      <w:r w:rsidRPr="00191D04">
        <w:rPr>
          <w:rFonts w:ascii="Times New Roman" w:hAnsi="Times New Roman" w:cs="Times New Roman"/>
          <w:color w:val="000000" w:themeColor="text1"/>
          <w:sz w:val="20"/>
          <w:szCs w:val="20"/>
        </w:rPr>
        <w:t>axe,hammer,sledge</w:t>
      </w:r>
      <w:proofErr w:type="spellEnd"/>
      <w:r w:rsidRPr="00191D04">
        <w:rPr>
          <w:rFonts w:ascii="Times New Roman" w:hAnsi="Times New Roman" w:cs="Times New Roman"/>
          <w:color w:val="000000" w:themeColor="text1"/>
          <w:sz w:val="20"/>
          <w:szCs w:val="20"/>
        </w:rPr>
        <w:t>”</w:t>
      </w:r>
    </w:p>
    <w:p w14:paraId="63C04D1C" w14:textId="282C73FF" w:rsidR="005470F5" w:rsidRDefault="005470F5" w:rsidP="005470F5">
      <w:pPr>
        <w:pStyle w:val="ListParagraph"/>
        <w:numPr>
          <w:ilvl w:val="3"/>
          <w:numId w:val="14"/>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Groups of occupations</w:t>
      </w:r>
    </w:p>
    <w:p w14:paraId="635B138C" w14:textId="551F82C3" w:rsidR="005470F5" w:rsidRPr="006D1BFB" w:rsidRDefault="005470F5" w:rsidP="006D1BFB">
      <w:pPr>
        <w:pStyle w:val="ListParagraph"/>
        <w:numPr>
          <w:ilvl w:val="4"/>
          <w:numId w:val="14"/>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Likely: “</w:t>
      </w:r>
      <w:r w:rsidRPr="005470F5">
        <w:rPr>
          <w:rFonts w:ascii="Times New Roman" w:hAnsi="Times New Roman" w:cs="Times New Roman"/>
          <w:color w:val="000000" w:themeColor="text1"/>
          <w:sz w:val="20"/>
          <w:szCs w:val="20"/>
        </w:rPr>
        <w:t xml:space="preserve">laborer, bull gang, </w:t>
      </w:r>
      <w:proofErr w:type="spellStart"/>
      <w:r w:rsidRPr="005470F5">
        <w:rPr>
          <w:rFonts w:ascii="Times New Roman" w:hAnsi="Times New Roman" w:cs="Times New Roman"/>
          <w:color w:val="000000" w:themeColor="text1"/>
          <w:sz w:val="20"/>
          <w:szCs w:val="20"/>
        </w:rPr>
        <w:t>faceman</w:t>
      </w:r>
      <w:proofErr w:type="spellEnd"/>
      <w:r w:rsidRPr="005470F5">
        <w:rPr>
          <w:rFonts w:ascii="Times New Roman" w:hAnsi="Times New Roman" w:cs="Times New Roman"/>
          <w:color w:val="000000" w:themeColor="text1"/>
          <w:sz w:val="20"/>
          <w:szCs w:val="20"/>
        </w:rPr>
        <w:t>, parts runner, roustabout, roof trimmer/scaler</w:t>
      </w:r>
      <w:r>
        <w:rPr>
          <w:rFonts w:ascii="Times New Roman" w:hAnsi="Times New Roman" w:cs="Times New Roman"/>
          <w:color w:val="000000" w:themeColor="text1"/>
          <w:sz w:val="20"/>
          <w:szCs w:val="20"/>
        </w:rPr>
        <w:t>”, “</w:t>
      </w:r>
      <w:r w:rsidRPr="005470F5">
        <w:rPr>
          <w:rFonts w:ascii="Times New Roman" w:hAnsi="Times New Roman" w:cs="Times New Roman"/>
          <w:color w:val="000000" w:themeColor="text1"/>
          <w:sz w:val="20"/>
          <w:szCs w:val="20"/>
        </w:rPr>
        <w:t>continuous miner operator, coal mole operator</w:t>
      </w:r>
      <w:r w:rsidRPr="005470F5">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w:t>
      </w:r>
      <w:r w:rsidRPr="005470F5">
        <w:rPr>
          <w:rFonts w:ascii="Times New Roman" w:hAnsi="Times New Roman" w:cs="Times New Roman"/>
          <w:color w:val="000000" w:themeColor="text1"/>
          <w:sz w:val="20"/>
          <w:szCs w:val="20"/>
        </w:rPr>
        <w:t>roof bolter, rock bolter,  pinner, mobile roof support operator (</w:t>
      </w:r>
      <w:proofErr w:type="spellStart"/>
      <w:r w:rsidRPr="005470F5">
        <w:rPr>
          <w:rFonts w:ascii="Times New Roman" w:hAnsi="Times New Roman" w:cs="Times New Roman"/>
          <w:color w:val="000000" w:themeColor="text1"/>
          <w:sz w:val="20"/>
          <w:szCs w:val="20"/>
        </w:rPr>
        <w:t>mrs</w:t>
      </w:r>
      <w:proofErr w:type="spellEnd"/>
      <w:r w:rsidRPr="005470F5">
        <w:rPr>
          <w:rFonts w:ascii="Times New Roman" w:hAnsi="Times New Roman" w:cs="Times New Roman"/>
          <w:color w:val="000000" w:themeColor="text1"/>
          <w:sz w:val="20"/>
          <w:szCs w:val="20"/>
        </w:rPr>
        <w:t>)</w:t>
      </w:r>
      <w:r w:rsidRPr="005470F5">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w:t>
      </w:r>
      <w:r w:rsidR="006D1BFB" w:rsidRPr="006D1BFB">
        <w:rPr>
          <w:rFonts w:ascii="Times New Roman" w:hAnsi="Times New Roman" w:cs="Times New Roman"/>
          <w:color w:val="000000" w:themeColor="text1"/>
          <w:sz w:val="20"/>
          <w:szCs w:val="20"/>
        </w:rPr>
        <w:t>scoop car/</w:t>
      </w:r>
      <w:proofErr w:type="spellStart"/>
      <w:r w:rsidR="006D1BFB" w:rsidRPr="006D1BFB">
        <w:rPr>
          <w:rFonts w:ascii="Times New Roman" w:hAnsi="Times New Roman" w:cs="Times New Roman"/>
          <w:color w:val="000000" w:themeColor="text1"/>
          <w:sz w:val="20"/>
          <w:szCs w:val="20"/>
        </w:rPr>
        <w:t>scooptram</w:t>
      </w:r>
      <w:proofErr w:type="spellEnd"/>
      <w:r w:rsidR="006D1BFB" w:rsidRPr="006D1BFB">
        <w:rPr>
          <w:rFonts w:ascii="Times New Roman" w:hAnsi="Times New Roman" w:cs="Times New Roman"/>
          <w:color w:val="000000" w:themeColor="text1"/>
          <w:sz w:val="20"/>
          <w:szCs w:val="20"/>
        </w:rPr>
        <w:t xml:space="preserve"> operator, load/haul/dump (</w:t>
      </w:r>
      <w:proofErr w:type="spellStart"/>
      <w:r w:rsidR="006D1BFB" w:rsidRPr="006D1BFB">
        <w:rPr>
          <w:rFonts w:ascii="Times New Roman" w:hAnsi="Times New Roman" w:cs="Times New Roman"/>
          <w:color w:val="000000" w:themeColor="text1"/>
          <w:sz w:val="20"/>
          <w:szCs w:val="20"/>
        </w:rPr>
        <w:t>lhd</w:t>
      </w:r>
      <w:proofErr w:type="spellEnd"/>
      <w:r w:rsidR="006D1BFB" w:rsidRPr="006D1BFB">
        <w:rPr>
          <w:rFonts w:ascii="Times New Roman" w:hAnsi="Times New Roman" w:cs="Times New Roman"/>
          <w:color w:val="000000" w:themeColor="text1"/>
          <w:sz w:val="20"/>
          <w:szCs w:val="20"/>
        </w:rPr>
        <w:t xml:space="preserve">) operator, </w:t>
      </w:r>
      <w:proofErr w:type="spellStart"/>
      <w:r w:rsidR="006D1BFB" w:rsidRPr="006D1BFB">
        <w:rPr>
          <w:rFonts w:ascii="Times New Roman" w:hAnsi="Times New Roman" w:cs="Times New Roman"/>
          <w:color w:val="000000" w:themeColor="text1"/>
          <w:sz w:val="20"/>
          <w:szCs w:val="20"/>
        </w:rPr>
        <w:t>teletram</w:t>
      </w:r>
      <w:proofErr w:type="spellEnd"/>
      <w:r w:rsidR="006D1BFB" w:rsidRPr="006D1BFB">
        <w:rPr>
          <w:rFonts w:ascii="Times New Roman" w:hAnsi="Times New Roman" w:cs="Times New Roman"/>
          <w:color w:val="000000" w:themeColor="text1"/>
          <w:sz w:val="20"/>
          <w:szCs w:val="20"/>
        </w:rPr>
        <w:t xml:space="preserve"> operator</w:t>
      </w:r>
      <w:r w:rsidRPr="006D1BFB">
        <w:rPr>
          <w:rFonts w:ascii="Times New Roman" w:hAnsi="Times New Roman" w:cs="Times New Roman"/>
          <w:color w:val="000000" w:themeColor="text1"/>
          <w:sz w:val="20"/>
          <w:szCs w:val="20"/>
        </w:rPr>
        <w:t>”</w:t>
      </w:r>
      <w:r w:rsidR="006D1BFB">
        <w:rPr>
          <w:rFonts w:ascii="Times New Roman" w:hAnsi="Times New Roman" w:cs="Times New Roman"/>
          <w:color w:val="000000" w:themeColor="text1"/>
          <w:sz w:val="20"/>
          <w:szCs w:val="20"/>
        </w:rPr>
        <w:t>, “</w:t>
      </w:r>
      <w:r w:rsidR="006D1BFB" w:rsidRPr="006D1BFB">
        <w:rPr>
          <w:rFonts w:ascii="Times New Roman" w:hAnsi="Times New Roman" w:cs="Times New Roman"/>
          <w:color w:val="000000" w:themeColor="text1"/>
          <w:sz w:val="20"/>
          <w:szCs w:val="20"/>
        </w:rPr>
        <w:t xml:space="preserve">shuttle car operator, </w:t>
      </w:r>
      <w:proofErr w:type="spellStart"/>
      <w:r w:rsidR="006D1BFB" w:rsidRPr="006D1BFB">
        <w:rPr>
          <w:rFonts w:ascii="Times New Roman" w:hAnsi="Times New Roman" w:cs="Times New Roman"/>
          <w:color w:val="000000" w:themeColor="text1"/>
          <w:sz w:val="20"/>
          <w:szCs w:val="20"/>
        </w:rPr>
        <w:t>mantrip</w:t>
      </w:r>
      <w:proofErr w:type="spellEnd"/>
      <w:r w:rsidR="006D1BFB" w:rsidRPr="006D1BFB">
        <w:rPr>
          <w:rFonts w:ascii="Times New Roman" w:hAnsi="Times New Roman" w:cs="Times New Roman"/>
          <w:color w:val="000000" w:themeColor="text1"/>
          <w:sz w:val="20"/>
          <w:szCs w:val="20"/>
        </w:rPr>
        <w:t xml:space="preserve"> operator, </w:t>
      </w:r>
      <w:proofErr w:type="spellStart"/>
      <w:r w:rsidR="006D1BFB" w:rsidRPr="006D1BFB">
        <w:rPr>
          <w:rFonts w:ascii="Times New Roman" w:hAnsi="Times New Roman" w:cs="Times New Roman"/>
          <w:color w:val="000000" w:themeColor="text1"/>
          <w:sz w:val="20"/>
          <w:szCs w:val="20"/>
        </w:rPr>
        <w:t>ramcar</w:t>
      </w:r>
      <w:proofErr w:type="spellEnd"/>
      <w:r w:rsidR="006D1BFB" w:rsidRPr="006D1BFB">
        <w:rPr>
          <w:rFonts w:ascii="Times New Roman" w:hAnsi="Times New Roman" w:cs="Times New Roman"/>
          <w:color w:val="000000" w:themeColor="text1"/>
          <w:sz w:val="20"/>
          <w:szCs w:val="20"/>
        </w:rPr>
        <w:t xml:space="preserve"> operator, rail runner, buggy operator</w:t>
      </w:r>
      <w:r w:rsidR="006D1BFB" w:rsidRPr="006D1BFB">
        <w:rPr>
          <w:rFonts w:ascii="Times New Roman" w:hAnsi="Times New Roman" w:cs="Times New Roman"/>
          <w:color w:val="000000" w:themeColor="text1"/>
          <w:sz w:val="20"/>
          <w:szCs w:val="20"/>
        </w:rPr>
        <w:t>”</w:t>
      </w:r>
    </w:p>
    <w:p w14:paraId="0084C0E2" w14:textId="77777777" w:rsidR="00AE0D8A" w:rsidRPr="00191D04" w:rsidRDefault="00AE0D8A" w:rsidP="00AE0D8A">
      <w:pPr>
        <w:pStyle w:val="ListParagraph"/>
        <w:numPr>
          <w:ilvl w:val="2"/>
          <w:numId w:val="14"/>
        </w:numPr>
        <w:rPr>
          <w:rFonts w:ascii="Times New Roman" w:hAnsi="Times New Roman" w:cs="Times New Roman"/>
          <w:color w:val="000000" w:themeColor="text1"/>
          <w:sz w:val="20"/>
          <w:szCs w:val="20"/>
        </w:rPr>
      </w:pPr>
    </w:p>
    <w:p w14:paraId="7FE84C41" w14:textId="77777777" w:rsidR="00AE0D8A" w:rsidRPr="00191D04" w:rsidRDefault="00AE0D8A" w:rsidP="00AE0D8A">
      <w:pPr>
        <w:pStyle w:val="ListParagraph"/>
        <w:numPr>
          <w:ilvl w:val="2"/>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Variable selection techniques</w:t>
      </w:r>
    </w:p>
    <w:p w14:paraId="0DC255A0" w14:textId="77777777" w:rsidR="00AE0D8A" w:rsidRPr="00191D04" w:rsidRDefault="00AE0D8A" w:rsidP="00AE0D8A">
      <w:pPr>
        <w:pStyle w:val="ListParagraph"/>
        <w:numPr>
          <w:ilvl w:val="3"/>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PCA</w:t>
      </w:r>
    </w:p>
    <w:p w14:paraId="735B8B73" w14:textId="77777777" w:rsidR="00AE0D8A" w:rsidRPr="00191D04" w:rsidRDefault="00AE0D8A" w:rsidP="00AE0D8A">
      <w:pPr>
        <w:pStyle w:val="ListParagraph"/>
        <w:numPr>
          <w:ilvl w:val="3"/>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LASSO</w:t>
      </w:r>
    </w:p>
    <w:p w14:paraId="1A01C10D" w14:textId="77777777" w:rsidR="00AE0D8A" w:rsidRPr="00191D04" w:rsidRDefault="00AE0D8A" w:rsidP="00AE0D8A">
      <w:pPr>
        <w:pStyle w:val="ListParagraph"/>
        <w:numPr>
          <w:ilvl w:val="3"/>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Random forest</w:t>
      </w:r>
    </w:p>
    <w:p w14:paraId="5057D661" w14:textId="77777777" w:rsidR="00AE0D8A" w:rsidRPr="00191D04" w:rsidRDefault="00AE0D8A" w:rsidP="00AE0D8A">
      <w:pPr>
        <w:pStyle w:val="ListParagraph"/>
        <w:numPr>
          <w:ilvl w:val="2"/>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Attempted algorithms</w:t>
      </w:r>
    </w:p>
    <w:p w14:paraId="54C82C17" w14:textId="77777777" w:rsidR="00AE0D8A" w:rsidRPr="00191D04" w:rsidRDefault="00AE0D8A" w:rsidP="00AE0D8A">
      <w:pPr>
        <w:pStyle w:val="ListParagraph"/>
        <w:numPr>
          <w:ilvl w:val="3"/>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Logit</w:t>
      </w:r>
    </w:p>
    <w:p w14:paraId="1E505AEE" w14:textId="77777777" w:rsidR="00AE0D8A" w:rsidRPr="00191D04" w:rsidRDefault="00AE0D8A" w:rsidP="00AE0D8A">
      <w:pPr>
        <w:pStyle w:val="ListParagraph"/>
        <w:numPr>
          <w:ilvl w:val="3"/>
          <w:numId w:val="14"/>
        </w:numPr>
        <w:rPr>
          <w:rFonts w:ascii="Times New Roman" w:hAnsi="Times New Roman" w:cs="Times New Roman"/>
          <w:color w:val="000000" w:themeColor="text1"/>
          <w:sz w:val="20"/>
          <w:szCs w:val="20"/>
        </w:rPr>
      </w:pPr>
      <w:proofErr w:type="spellStart"/>
      <w:r w:rsidRPr="00191D04">
        <w:rPr>
          <w:rFonts w:ascii="Times New Roman" w:hAnsi="Times New Roman" w:cs="Times New Roman"/>
          <w:color w:val="000000" w:themeColor="text1"/>
          <w:sz w:val="20"/>
          <w:szCs w:val="20"/>
        </w:rPr>
        <w:t>CaRT</w:t>
      </w:r>
      <w:proofErr w:type="spellEnd"/>
    </w:p>
    <w:p w14:paraId="0BBD1782" w14:textId="77777777" w:rsidR="00AE0D8A" w:rsidRPr="00191D04" w:rsidRDefault="00AE0D8A" w:rsidP="00AE0D8A">
      <w:pPr>
        <w:pStyle w:val="ListParagraph"/>
        <w:numPr>
          <w:ilvl w:val="3"/>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Random forests</w:t>
      </w:r>
    </w:p>
    <w:p w14:paraId="703B8ECB" w14:textId="77777777" w:rsidR="00AE0D8A" w:rsidRPr="00191D04" w:rsidRDefault="00AE0D8A" w:rsidP="00AE0D8A">
      <w:pPr>
        <w:pStyle w:val="ListParagraph"/>
        <w:numPr>
          <w:ilvl w:val="3"/>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Boosting</w:t>
      </w:r>
    </w:p>
    <w:p w14:paraId="37E20745" w14:textId="77777777" w:rsidR="00AE0D8A" w:rsidRPr="00191D04" w:rsidRDefault="00AE0D8A" w:rsidP="00AE0D8A">
      <w:pPr>
        <w:pStyle w:val="ListParagraph"/>
        <w:numPr>
          <w:ilvl w:val="3"/>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Composite algorithms</w:t>
      </w:r>
    </w:p>
    <w:p w14:paraId="753DAFEA" w14:textId="77777777" w:rsidR="00AE0D8A" w:rsidRPr="00191D04" w:rsidRDefault="00AE0D8A" w:rsidP="00AE0D8A">
      <w:pPr>
        <w:pStyle w:val="ListParagraph"/>
        <w:numPr>
          <w:ilvl w:val="2"/>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Other attempted improvements</w:t>
      </w:r>
    </w:p>
    <w:p w14:paraId="5A9299A5" w14:textId="77777777" w:rsidR="00AE0D8A" w:rsidRPr="00191D04" w:rsidRDefault="00AE0D8A" w:rsidP="00AE0D8A">
      <w:pPr>
        <w:pStyle w:val="ListParagraph"/>
        <w:numPr>
          <w:ilvl w:val="3"/>
          <w:numId w:val="14"/>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Oversampling</w:t>
      </w:r>
    </w:p>
    <w:p w14:paraId="451D2FAD" w14:textId="77777777" w:rsidR="00AE0D8A" w:rsidRPr="00191D04" w:rsidRDefault="00AE0D8A" w:rsidP="00AE0D8A">
      <w:pPr>
        <w:pStyle w:val="ListParagraph"/>
        <w:numPr>
          <w:ilvl w:val="3"/>
          <w:numId w:val="14"/>
        </w:numPr>
        <w:rPr>
          <w:rFonts w:ascii="Times New Roman" w:hAnsi="Times New Roman" w:cs="Times New Roman"/>
          <w:color w:val="000000" w:themeColor="text1"/>
          <w:sz w:val="20"/>
          <w:szCs w:val="20"/>
        </w:rPr>
      </w:pPr>
      <w:proofErr w:type="spellStart"/>
      <w:r w:rsidRPr="00191D04">
        <w:rPr>
          <w:rFonts w:ascii="Times New Roman" w:hAnsi="Times New Roman" w:cs="Times New Roman"/>
          <w:color w:val="000000" w:themeColor="text1"/>
          <w:sz w:val="20"/>
          <w:szCs w:val="20"/>
        </w:rPr>
        <w:t>Downsampling</w:t>
      </w:r>
      <w:proofErr w:type="spellEnd"/>
    </w:p>
    <w:p w14:paraId="73390239" w14:textId="10E236B0" w:rsidR="00191D04" w:rsidRPr="00191D04" w:rsidRDefault="00AE0D8A" w:rsidP="00191D04">
      <w:pPr>
        <w:pStyle w:val="ListParagraph"/>
        <w:numPr>
          <w:ilvl w:val="3"/>
          <w:numId w:val="14"/>
        </w:numPr>
        <w:rPr>
          <w:rFonts w:ascii="Times New Roman" w:hAnsi="Times New Roman" w:cs="Times New Roman"/>
          <w:sz w:val="20"/>
          <w:szCs w:val="20"/>
        </w:rPr>
      </w:pPr>
      <w:r w:rsidRPr="00191D04">
        <w:rPr>
          <w:rFonts w:ascii="Times New Roman" w:hAnsi="Times New Roman" w:cs="Times New Roman"/>
          <w:color w:val="000000" w:themeColor="text1"/>
          <w:sz w:val="20"/>
          <w:szCs w:val="20"/>
        </w:rPr>
        <w:t>Various parameterization techniques</w:t>
      </w:r>
    </w:p>
    <w:p w14:paraId="5158B2C3" w14:textId="77777777" w:rsidR="00191D04" w:rsidRPr="00191D04" w:rsidRDefault="00191D04" w:rsidP="00191D04">
      <w:pPr>
        <w:ind w:left="720"/>
        <w:rPr>
          <w:rFonts w:ascii="Times New Roman" w:hAnsi="Times New Roman" w:cs="Times New Roman"/>
          <w:sz w:val="20"/>
          <w:szCs w:val="20"/>
        </w:rPr>
      </w:pPr>
    </w:p>
    <w:p w14:paraId="5EBD12EF" w14:textId="77777777" w:rsidR="00E26852" w:rsidRPr="00191D04" w:rsidDel="00234B4C" w:rsidRDefault="00E26852" w:rsidP="00E26852">
      <w:pPr>
        <w:rPr>
          <w:del w:id="7" w:author="Julia Bodson" w:date="2016-10-14T10:42:00Z"/>
          <w:rFonts w:ascii="Times New Roman" w:hAnsi="Times New Roman" w:cs="Times New Roman"/>
          <w:b/>
          <w:color w:val="000000" w:themeColor="text1"/>
          <w:sz w:val="20"/>
          <w:szCs w:val="20"/>
        </w:rPr>
      </w:pPr>
    </w:p>
    <w:p w14:paraId="4B7C4930" w14:textId="77777777" w:rsidR="00E26852" w:rsidRPr="00191D04" w:rsidDel="00234B4C" w:rsidRDefault="00E26852" w:rsidP="00E26852">
      <w:pPr>
        <w:rPr>
          <w:del w:id="8" w:author="Julia Bodson" w:date="2016-10-14T10:42:00Z"/>
          <w:rFonts w:ascii="Times New Roman" w:hAnsi="Times New Roman" w:cs="Times New Roman"/>
          <w:b/>
          <w:color w:val="000000" w:themeColor="text1"/>
          <w:sz w:val="20"/>
          <w:szCs w:val="20"/>
        </w:rPr>
      </w:pPr>
    </w:p>
    <w:p w14:paraId="7A1093B8" w14:textId="77777777" w:rsidR="00E26852" w:rsidRPr="00191D04" w:rsidDel="00234B4C" w:rsidRDefault="00E26852" w:rsidP="00E26852">
      <w:pPr>
        <w:rPr>
          <w:del w:id="9" w:author="Julia Bodson" w:date="2016-10-14T10:42:00Z"/>
          <w:rFonts w:ascii="Times New Roman" w:hAnsi="Times New Roman" w:cs="Times New Roman"/>
          <w:b/>
          <w:color w:val="000000" w:themeColor="text1"/>
          <w:sz w:val="20"/>
          <w:szCs w:val="20"/>
        </w:rPr>
      </w:pPr>
    </w:p>
    <w:p w14:paraId="69152D5E" w14:textId="77777777" w:rsidR="00877421" w:rsidRPr="00191D04" w:rsidRDefault="00877421">
      <w:pPr>
        <w:rPr>
          <w:rFonts w:ascii="Times New Roman" w:hAnsi="Times New Roman" w:cs="Times New Roman"/>
          <w:b/>
          <w:color w:val="000000" w:themeColor="text1"/>
          <w:sz w:val="20"/>
          <w:szCs w:val="20"/>
        </w:rPr>
      </w:pPr>
      <w:r w:rsidRPr="00191D04">
        <w:rPr>
          <w:rFonts w:ascii="Times New Roman" w:hAnsi="Times New Roman" w:cs="Times New Roman"/>
          <w:b/>
          <w:color w:val="000000" w:themeColor="text1"/>
          <w:sz w:val="20"/>
          <w:szCs w:val="20"/>
        </w:rPr>
        <w:br w:type="page"/>
      </w:r>
    </w:p>
    <w:p w14:paraId="68FFFF83" w14:textId="7ADF7194" w:rsidR="00E26852" w:rsidRPr="00191D04" w:rsidRDefault="00E26852" w:rsidP="00E26852">
      <w:pPr>
        <w:rPr>
          <w:rFonts w:ascii="Times New Roman" w:hAnsi="Times New Roman" w:cs="Times New Roman"/>
          <w:b/>
          <w:color w:val="000000" w:themeColor="text1"/>
          <w:sz w:val="20"/>
          <w:szCs w:val="20"/>
        </w:rPr>
      </w:pPr>
      <w:r w:rsidRPr="00191D04">
        <w:rPr>
          <w:rFonts w:ascii="Times New Roman" w:hAnsi="Times New Roman" w:cs="Times New Roman"/>
          <w:b/>
          <w:color w:val="000000" w:themeColor="text1"/>
          <w:sz w:val="20"/>
          <w:szCs w:val="20"/>
        </w:rPr>
        <w:lastRenderedPageBreak/>
        <w:t>GAME PLAN</w:t>
      </w:r>
    </w:p>
    <w:p w14:paraId="3FFA4697" w14:textId="77777777" w:rsidR="00E26852" w:rsidRPr="00191D04" w:rsidRDefault="00E26852" w:rsidP="00E26852">
      <w:pPr>
        <w:pStyle w:val="ListParagraph"/>
        <w:numPr>
          <w:ilvl w:val="0"/>
          <w:numId w:val="7"/>
        </w:numPr>
        <w:rPr>
          <w:rFonts w:ascii="Times New Roman" w:hAnsi="Times New Roman" w:cs="Times New Roman"/>
          <w:b/>
          <w:color w:val="000000" w:themeColor="text1"/>
          <w:sz w:val="20"/>
          <w:szCs w:val="20"/>
        </w:rPr>
      </w:pPr>
      <w:r w:rsidRPr="00191D04">
        <w:rPr>
          <w:rFonts w:ascii="Times New Roman" w:hAnsi="Times New Roman" w:cs="Times New Roman"/>
          <w:b/>
          <w:color w:val="000000" w:themeColor="text1"/>
          <w:sz w:val="20"/>
          <w:szCs w:val="20"/>
        </w:rPr>
        <w:t>Re-run preliminary models on sample of big mines and sample of bad mines (TIMELINE: ONE WEEK)</w:t>
      </w:r>
    </w:p>
    <w:p w14:paraId="7F72EE50" w14:textId="77777777" w:rsidR="00E26852" w:rsidRPr="00191D04" w:rsidRDefault="00E26852" w:rsidP="00E26852">
      <w:pPr>
        <w:pStyle w:val="ListParagraph"/>
        <w:numPr>
          <w:ilvl w:val="1"/>
          <w:numId w:val="7"/>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How to define big mines?</w:t>
      </w:r>
    </w:p>
    <w:p w14:paraId="772D5CA2" w14:textId="009E4C08" w:rsidR="00E26852" w:rsidRPr="00191D04" w:rsidRDefault="00682DB1" w:rsidP="00E26852">
      <w:pPr>
        <w:pStyle w:val="ListParagraph"/>
        <w:numPr>
          <w:ilvl w:val="2"/>
          <w:numId w:val="7"/>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Hours – average, min, max, median (across all quarters)</w:t>
      </w:r>
    </w:p>
    <w:p w14:paraId="2247B082" w14:textId="77777777" w:rsidR="00E26852" w:rsidRPr="00191D04" w:rsidRDefault="00E26852" w:rsidP="00E26852">
      <w:pPr>
        <w:pStyle w:val="ListParagraph"/>
        <w:numPr>
          <w:ilvl w:val="1"/>
          <w:numId w:val="7"/>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How to define bad mines?</w:t>
      </w:r>
    </w:p>
    <w:p w14:paraId="334B363B" w14:textId="4ABA1307" w:rsidR="00E26852" w:rsidRPr="00191D04" w:rsidRDefault="00682DB1" w:rsidP="00E26852">
      <w:pPr>
        <w:pStyle w:val="ListParagraph"/>
        <w:numPr>
          <w:ilvl w:val="2"/>
          <w:numId w:val="7"/>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Relevant violations – average, min, max, median (across all quarters)</w:t>
      </w:r>
    </w:p>
    <w:p w14:paraId="4CBAEF76" w14:textId="413C0F49" w:rsidR="00682DB1" w:rsidRPr="00191D04" w:rsidRDefault="00682DB1" w:rsidP="00E26852">
      <w:pPr>
        <w:pStyle w:val="ListParagraph"/>
        <w:numPr>
          <w:ilvl w:val="2"/>
          <w:numId w:val="7"/>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Total violations – average, min, max, median (across all quarters)</w:t>
      </w:r>
    </w:p>
    <w:p w14:paraId="32989254" w14:textId="145C5C45" w:rsidR="001E76EA" w:rsidRPr="00191D04" w:rsidRDefault="002A29F6" w:rsidP="00E26852">
      <w:pPr>
        <w:pStyle w:val="ListParagraph"/>
        <w:numPr>
          <w:ilvl w:val="2"/>
          <w:numId w:val="7"/>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Proportion of relevant/</w:t>
      </w:r>
      <w:r w:rsidR="001E76EA" w:rsidRPr="00191D04">
        <w:rPr>
          <w:rFonts w:ascii="Times New Roman" w:hAnsi="Times New Roman" w:cs="Times New Roman"/>
          <w:color w:val="000000" w:themeColor="text1"/>
          <w:sz w:val="20"/>
          <w:szCs w:val="20"/>
        </w:rPr>
        <w:t>total violations – average, min, max, median (across all quarters)</w:t>
      </w:r>
    </w:p>
    <w:p w14:paraId="676C4874" w14:textId="77777777" w:rsidR="00E26852" w:rsidRPr="00191D04" w:rsidRDefault="00E26852" w:rsidP="00E26852">
      <w:pPr>
        <w:pStyle w:val="ListParagraph"/>
        <w:numPr>
          <w:ilvl w:val="0"/>
          <w:numId w:val="7"/>
        </w:numPr>
        <w:rPr>
          <w:rFonts w:ascii="Times New Roman" w:hAnsi="Times New Roman" w:cs="Times New Roman"/>
          <w:b/>
          <w:color w:val="000000" w:themeColor="text1"/>
          <w:sz w:val="20"/>
          <w:szCs w:val="20"/>
        </w:rPr>
      </w:pPr>
      <w:r w:rsidRPr="00191D04">
        <w:rPr>
          <w:rFonts w:ascii="Times New Roman" w:hAnsi="Times New Roman" w:cs="Times New Roman"/>
          <w:b/>
          <w:color w:val="000000" w:themeColor="text1"/>
          <w:sz w:val="20"/>
          <w:szCs w:val="20"/>
        </w:rPr>
        <w:t xml:space="preserve">Select best-fitting models and re-run them (on all data) </w:t>
      </w:r>
      <w:r w:rsidR="00720FC8" w:rsidRPr="00191D04">
        <w:rPr>
          <w:rFonts w:ascii="Times New Roman" w:hAnsi="Times New Roman" w:cs="Times New Roman"/>
          <w:b/>
          <w:color w:val="000000" w:themeColor="text1"/>
          <w:sz w:val="20"/>
          <w:szCs w:val="20"/>
        </w:rPr>
        <w:t>(TIMELINE: ONE WEEK)</w:t>
      </w:r>
    </w:p>
    <w:p w14:paraId="40246DDF" w14:textId="77777777" w:rsidR="00E26852" w:rsidRPr="00191D04" w:rsidRDefault="00E26852" w:rsidP="00E26852">
      <w:pPr>
        <w:pStyle w:val="ListParagraph"/>
        <w:numPr>
          <w:ilvl w:val="1"/>
          <w:numId w:val="7"/>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Separate data into training and test sets</w:t>
      </w:r>
    </w:p>
    <w:p w14:paraId="5097D4C9" w14:textId="77777777" w:rsidR="00E26852" w:rsidRPr="00191D04" w:rsidRDefault="00E26852" w:rsidP="00E26852">
      <w:pPr>
        <w:pStyle w:val="ListParagraph"/>
        <w:numPr>
          <w:ilvl w:val="2"/>
          <w:numId w:val="7"/>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By quarters</w:t>
      </w:r>
    </w:p>
    <w:p w14:paraId="6BCAF583" w14:textId="0EB1D0BE" w:rsidR="00E26852" w:rsidRPr="00191D04" w:rsidRDefault="00E26852" w:rsidP="00E26852">
      <w:pPr>
        <w:pStyle w:val="ListParagraph"/>
        <w:numPr>
          <w:ilvl w:val="3"/>
          <w:numId w:val="7"/>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Try several combinations of test set sizes, e.g.</w:t>
      </w:r>
      <w:r w:rsidR="00DB15C6" w:rsidRPr="00191D04">
        <w:rPr>
          <w:rFonts w:ascii="Times New Roman" w:hAnsi="Times New Roman" w:cs="Times New Roman"/>
          <w:color w:val="000000" w:themeColor="text1"/>
          <w:sz w:val="20"/>
          <w:szCs w:val="20"/>
        </w:rPr>
        <w:t>,</w:t>
      </w:r>
    </w:p>
    <w:p w14:paraId="6439A244" w14:textId="77777777" w:rsidR="00E26852" w:rsidRPr="00191D04" w:rsidRDefault="00E26852" w:rsidP="00E26852">
      <w:pPr>
        <w:pStyle w:val="ListParagraph"/>
        <w:numPr>
          <w:ilvl w:val="4"/>
          <w:numId w:val="7"/>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Training: 14 years, Test: 2 years</w:t>
      </w:r>
    </w:p>
    <w:p w14:paraId="1212F854" w14:textId="554AE5B1" w:rsidR="00E26852" w:rsidRPr="00191D04" w:rsidRDefault="00E26852" w:rsidP="00E26852">
      <w:pPr>
        <w:pStyle w:val="ListParagraph"/>
        <w:numPr>
          <w:ilvl w:val="4"/>
          <w:numId w:val="7"/>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 xml:space="preserve">Training: </w:t>
      </w:r>
      <w:r w:rsidR="00DB15C6" w:rsidRPr="00191D04">
        <w:rPr>
          <w:rFonts w:ascii="Times New Roman" w:hAnsi="Times New Roman" w:cs="Times New Roman"/>
          <w:color w:val="000000" w:themeColor="text1"/>
          <w:sz w:val="20"/>
          <w:szCs w:val="20"/>
        </w:rPr>
        <w:t>12</w:t>
      </w:r>
      <w:r w:rsidRPr="00191D04">
        <w:rPr>
          <w:rFonts w:ascii="Times New Roman" w:hAnsi="Times New Roman" w:cs="Times New Roman"/>
          <w:color w:val="000000" w:themeColor="text1"/>
          <w:sz w:val="20"/>
          <w:szCs w:val="20"/>
        </w:rPr>
        <w:t xml:space="preserve"> years, Test: </w:t>
      </w:r>
      <w:r w:rsidR="00DB15C6" w:rsidRPr="00191D04">
        <w:rPr>
          <w:rFonts w:ascii="Times New Roman" w:hAnsi="Times New Roman" w:cs="Times New Roman"/>
          <w:color w:val="000000" w:themeColor="text1"/>
          <w:sz w:val="20"/>
          <w:szCs w:val="20"/>
        </w:rPr>
        <w:t>4</w:t>
      </w:r>
      <w:r w:rsidRPr="00191D04">
        <w:rPr>
          <w:rFonts w:ascii="Times New Roman" w:hAnsi="Times New Roman" w:cs="Times New Roman"/>
          <w:color w:val="000000" w:themeColor="text1"/>
          <w:sz w:val="20"/>
          <w:szCs w:val="20"/>
        </w:rPr>
        <w:t xml:space="preserve"> years</w:t>
      </w:r>
    </w:p>
    <w:p w14:paraId="7CCD5806" w14:textId="77777777" w:rsidR="00E26852" w:rsidRPr="00191D04" w:rsidRDefault="00E26852" w:rsidP="00E26852">
      <w:pPr>
        <w:pStyle w:val="ListParagraph"/>
        <w:numPr>
          <w:ilvl w:val="2"/>
          <w:numId w:val="7"/>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By mines</w:t>
      </w:r>
    </w:p>
    <w:p w14:paraId="6CB6D025" w14:textId="77777777" w:rsidR="00E26852" w:rsidRPr="00191D04" w:rsidRDefault="00E26852" w:rsidP="00E26852">
      <w:pPr>
        <w:pStyle w:val="ListParagraph"/>
        <w:numPr>
          <w:ilvl w:val="3"/>
          <w:numId w:val="7"/>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Randomly select mines to include in training and test sets</w:t>
      </w:r>
    </w:p>
    <w:p w14:paraId="3C5BFFEC" w14:textId="77777777" w:rsidR="00E26852" w:rsidRPr="00191D04" w:rsidRDefault="00E26852" w:rsidP="00E26852">
      <w:pPr>
        <w:pStyle w:val="ListParagraph"/>
        <w:numPr>
          <w:ilvl w:val="3"/>
          <w:numId w:val="7"/>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Conduct many iterations (with new s</w:t>
      </w:r>
      <w:r w:rsidR="00720FC8" w:rsidRPr="00191D04">
        <w:rPr>
          <w:rFonts w:ascii="Times New Roman" w:hAnsi="Times New Roman" w:cs="Times New Roman"/>
          <w:color w:val="000000" w:themeColor="text1"/>
          <w:sz w:val="20"/>
          <w:szCs w:val="20"/>
        </w:rPr>
        <w:t>ets of mines in training and test</w:t>
      </w:r>
      <w:r w:rsidRPr="00191D04">
        <w:rPr>
          <w:rFonts w:ascii="Times New Roman" w:hAnsi="Times New Roman" w:cs="Times New Roman"/>
          <w:color w:val="000000" w:themeColor="text1"/>
          <w:sz w:val="20"/>
          <w:szCs w:val="20"/>
        </w:rPr>
        <w:t xml:space="preserve"> set)</w:t>
      </w:r>
    </w:p>
    <w:p w14:paraId="3075CA8A" w14:textId="6749F5ED" w:rsidR="00E26852" w:rsidRPr="00191D04" w:rsidRDefault="00E26852" w:rsidP="00E26852">
      <w:pPr>
        <w:pStyle w:val="ListParagraph"/>
        <w:numPr>
          <w:ilvl w:val="3"/>
          <w:numId w:val="7"/>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Also test size of training and test set, e.g.</w:t>
      </w:r>
      <w:r w:rsidR="00DB15C6" w:rsidRPr="00191D04">
        <w:rPr>
          <w:rFonts w:ascii="Times New Roman" w:hAnsi="Times New Roman" w:cs="Times New Roman"/>
          <w:color w:val="000000" w:themeColor="text1"/>
          <w:sz w:val="20"/>
          <w:szCs w:val="20"/>
        </w:rPr>
        <w:t>,</w:t>
      </w:r>
    </w:p>
    <w:p w14:paraId="31E7E6C0" w14:textId="6C4DAB44" w:rsidR="00E26852" w:rsidRPr="00191D04" w:rsidRDefault="00E26852" w:rsidP="00E26852">
      <w:pPr>
        <w:pStyle w:val="ListParagraph"/>
        <w:numPr>
          <w:ilvl w:val="4"/>
          <w:numId w:val="7"/>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 xml:space="preserve">Training: </w:t>
      </w:r>
      <w:r w:rsidR="00DB15C6" w:rsidRPr="00191D04">
        <w:rPr>
          <w:rFonts w:ascii="Times New Roman" w:hAnsi="Times New Roman" w:cs="Times New Roman"/>
          <w:color w:val="000000" w:themeColor="text1"/>
          <w:sz w:val="20"/>
          <w:szCs w:val="20"/>
        </w:rPr>
        <w:t>50</w:t>
      </w:r>
      <w:r w:rsidRPr="00191D04">
        <w:rPr>
          <w:rFonts w:ascii="Times New Roman" w:hAnsi="Times New Roman" w:cs="Times New Roman"/>
          <w:color w:val="000000" w:themeColor="text1"/>
          <w:sz w:val="20"/>
          <w:szCs w:val="20"/>
        </w:rPr>
        <w:t xml:space="preserve">% mines, Test: </w:t>
      </w:r>
      <w:r w:rsidR="00DB15C6" w:rsidRPr="00191D04">
        <w:rPr>
          <w:rFonts w:ascii="Times New Roman" w:hAnsi="Times New Roman" w:cs="Times New Roman"/>
          <w:color w:val="000000" w:themeColor="text1"/>
          <w:sz w:val="20"/>
          <w:szCs w:val="20"/>
        </w:rPr>
        <w:t>50</w:t>
      </w:r>
      <w:r w:rsidRPr="00191D04">
        <w:rPr>
          <w:rFonts w:ascii="Times New Roman" w:hAnsi="Times New Roman" w:cs="Times New Roman"/>
          <w:color w:val="000000" w:themeColor="text1"/>
          <w:sz w:val="20"/>
          <w:szCs w:val="20"/>
        </w:rPr>
        <w:t>% mines</w:t>
      </w:r>
    </w:p>
    <w:p w14:paraId="288C2CB1" w14:textId="72F1E4B9" w:rsidR="00E26852" w:rsidRPr="00191D04" w:rsidRDefault="00E26852" w:rsidP="00E26852">
      <w:pPr>
        <w:pStyle w:val="ListParagraph"/>
        <w:numPr>
          <w:ilvl w:val="4"/>
          <w:numId w:val="7"/>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 xml:space="preserve">Training: </w:t>
      </w:r>
      <w:r w:rsidR="00DB15C6" w:rsidRPr="00191D04">
        <w:rPr>
          <w:rFonts w:ascii="Times New Roman" w:hAnsi="Times New Roman" w:cs="Times New Roman"/>
          <w:color w:val="000000" w:themeColor="text1"/>
          <w:sz w:val="20"/>
          <w:szCs w:val="20"/>
        </w:rPr>
        <w:t>60</w:t>
      </w:r>
      <w:r w:rsidRPr="00191D04">
        <w:rPr>
          <w:rFonts w:ascii="Times New Roman" w:hAnsi="Times New Roman" w:cs="Times New Roman"/>
          <w:color w:val="000000" w:themeColor="text1"/>
          <w:sz w:val="20"/>
          <w:szCs w:val="20"/>
        </w:rPr>
        <w:t xml:space="preserve">% mines, Test: </w:t>
      </w:r>
      <w:r w:rsidR="00DB15C6" w:rsidRPr="00191D04">
        <w:rPr>
          <w:rFonts w:ascii="Times New Roman" w:hAnsi="Times New Roman" w:cs="Times New Roman"/>
          <w:color w:val="000000" w:themeColor="text1"/>
          <w:sz w:val="20"/>
          <w:szCs w:val="20"/>
        </w:rPr>
        <w:t>40</w:t>
      </w:r>
      <w:r w:rsidRPr="00191D04">
        <w:rPr>
          <w:rFonts w:ascii="Times New Roman" w:hAnsi="Times New Roman" w:cs="Times New Roman"/>
          <w:color w:val="000000" w:themeColor="text1"/>
          <w:sz w:val="20"/>
          <w:szCs w:val="20"/>
        </w:rPr>
        <w:t>% mines</w:t>
      </w:r>
    </w:p>
    <w:p w14:paraId="249B4D15" w14:textId="77777777" w:rsidR="00E26852" w:rsidRPr="00191D04" w:rsidRDefault="00E26852" w:rsidP="00E26852">
      <w:pPr>
        <w:pStyle w:val="ListParagraph"/>
        <w:numPr>
          <w:ilvl w:val="0"/>
          <w:numId w:val="7"/>
        </w:numPr>
        <w:rPr>
          <w:rFonts w:ascii="Times New Roman" w:hAnsi="Times New Roman" w:cs="Times New Roman"/>
          <w:b/>
          <w:color w:val="000000" w:themeColor="text1"/>
          <w:sz w:val="20"/>
          <w:szCs w:val="20"/>
        </w:rPr>
      </w:pPr>
      <w:r w:rsidRPr="00191D04">
        <w:rPr>
          <w:rFonts w:ascii="Times New Roman" w:hAnsi="Times New Roman" w:cs="Times New Roman"/>
          <w:b/>
          <w:color w:val="000000" w:themeColor="text1"/>
          <w:sz w:val="20"/>
          <w:szCs w:val="20"/>
        </w:rPr>
        <w:t xml:space="preserve">Select best-fitting models and re-run them (on big/bad mines) </w:t>
      </w:r>
      <w:r w:rsidR="00720FC8" w:rsidRPr="00191D04">
        <w:rPr>
          <w:rFonts w:ascii="Times New Roman" w:hAnsi="Times New Roman" w:cs="Times New Roman"/>
          <w:b/>
          <w:color w:val="000000" w:themeColor="text1"/>
          <w:sz w:val="20"/>
          <w:szCs w:val="20"/>
        </w:rPr>
        <w:t>(TIMELINE: ONE WEEK)</w:t>
      </w:r>
    </w:p>
    <w:p w14:paraId="74E8DCBE" w14:textId="77777777" w:rsidR="00720FC8" w:rsidRPr="00191D04" w:rsidRDefault="00720FC8" w:rsidP="00720FC8">
      <w:pPr>
        <w:pStyle w:val="ListParagraph"/>
        <w:numPr>
          <w:ilvl w:val="2"/>
          <w:numId w:val="7"/>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By quarters</w:t>
      </w:r>
    </w:p>
    <w:p w14:paraId="2469551E" w14:textId="77777777" w:rsidR="00720FC8" w:rsidRPr="00191D04" w:rsidRDefault="00720FC8" w:rsidP="00720FC8">
      <w:pPr>
        <w:pStyle w:val="ListParagraph"/>
        <w:numPr>
          <w:ilvl w:val="3"/>
          <w:numId w:val="7"/>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Try several combinations of test set sizes, e.g.</w:t>
      </w:r>
    </w:p>
    <w:p w14:paraId="77F32F8B" w14:textId="77777777" w:rsidR="00720FC8" w:rsidRPr="00191D04" w:rsidRDefault="00720FC8" w:rsidP="00720FC8">
      <w:pPr>
        <w:pStyle w:val="ListParagraph"/>
        <w:numPr>
          <w:ilvl w:val="4"/>
          <w:numId w:val="7"/>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Training: 14 years, Test: 2 years</w:t>
      </w:r>
    </w:p>
    <w:p w14:paraId="4773EAEC" w14:textId="38AF35F4" w:rsidR="00720FC8" w:rsidRPr="00191D04" w:rsidRDefault="00720FC8" w:rsidP="00720FC8">
      <w:pPr>
        <w:pStyle w:val="ListParagraph"/>
        <w:numPr>
          <w:ilvl w:val="4"/>
          <w:numId w:val="7"/>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 xml:space="preserve">Training: </w:t>
      </w:r>
      <w:r w:rsidR="00DB15C6" w:rsidRPr="00191D04">
        <w:rPr>
          <w:rFonts w:ascii="Times New Roman" w:hAnsi="Times New Roman" w:cs="Times New Roman"/>
          <w:color w:val="000000" w:themeColor="text1"/>
          <w:sz w:val="20"/>
          <w:szCs w:val="20"/>
        </w:rPr>
        <w:t>1</w:t>
      </w:r>
      <w:r w:rsidRPr="00191D04">
        <w:rPr>
          <w:rFonts w:ascii="Times New Roman" w:hAnsi="Times New Roman" w:cs="Times New Roman"/>
          <w:color w:val="000000" w:themeColor="text1"/>
          <w:sz w:val="20"/>
          <w:szCs w:val="20"/>
        </w:rPr>
        <w:t xml:space="preserve">2 years, Test: </w:t>
      </w:r>
      <w:r w:rsidR="00DB15C6" w:rsidRPr="00191D04">
        <w:rPr>
          <w:rFonts w:ascii="Times New Roman" w:hAnsi="Times New Roman" w:cs="Times New Roman"/>
          <w:color w:val="000000" w:themeColor="text1"/>
          <w:sz w:val="20"/>
          <w:szCs w:val="20"/>
        </w:rPr>
        <w:t>4</w:t>
      </w:r>
      <w:r w:rsidRPr="00191D04">
        <w:rPr>
          <w:rFonts w:ascii="Times New Roman" w:hAnsi="Times New Roman" w:cs="Times New Roman"/>
          <w:color w:val="000000" w:themeColor="text1"/>
          <w:sz w:val="20"/>
          <w:szCs w:val="20"/>
        </w:rPr>
        <w:t xml:space="preserve"> years</w:t>
      </w:r>
    </w:p>
    <w:p w14:paraId="45082A4A" w14:textId="77777777" w:rsidR="00720FC8" w:rsidRPr="00191D04" w:rsidRDefault="00720FC8" w:rsidP="00720FC8">
      <w:pPr>
        <w:pStyle w:val="ListParagraph"/>
        <w:numPr>
          <w:ilvl w:val="2"/>
          <w:numId w:val="7"/>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By mines</w:t>
      </w:r>
    </w:p>
    <w:p w14:paraId="654B2874" w14:textId="77777777" w:rsidR="00720FC8" w:rsidRPr="00191D04" w:rsidRDefault="00720FC8" w:rsidP="00720FC8">
      <w:pPr>
        <w:pStyle w:val="ListParagraph"/>
        <w:numPr>
          <w:ilvl w:val="3"/>
          <w:numId w:val="7"/>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Randomly select mines to include in training and test sets</w:t>
      </w:r>
    </w:p>
    <w:p w14:paraId="0F5BE69A" w14:textId="77777777" w:rsidR="00720FC8" w:rsidRPr="00191D04" w:rsidRDefault="00720FC8" w:rsidP="00720FC8">
      <w:pPr>
        <w:pStyle w:val="ListParagraph"/>
        <w:numPr>
          <w:ilvl w:val="3"/>
          <w:numId w:val="7"/>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Conduct many iterations (with new sets of mines in training and test set)</w:t>
      </w:r>
    </w:p>
    <w:p w14:paraId="53AA4A1B" w14:textId="77777777" w:rsidR="00720FC8" w:rsidRPr="00191D04" w:rsidRDefault="00720FC8" w:rsidP="00720FC8">
      <w:pPr>
        <w:pStyle w:val="ListParagraph"/>
        <w:numPr>
          <w:ilvl w:val="3"/>
          <w:numId w:val="7"/>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Also test size of training and test set, e.g.</w:t>
      </w:r>
    </w:p>
    <w:p w14:paraId="46E9D56F" w14:textId="51FD551B" w:rsidR="00720FC8" w:rsidRPr="00191D04" w:rsidRDefault="00720FC8" w:rsidP="00720FC8">
      <w:pPr>
        <w:pStyle w:val="ListParagraph"/>
        <w:numPr>
          <w:ilvl w:val="4"/>
          <w:numId w:val="7"/>
        </w:numPr>
        <w:rPr>
          <w:rFonts w:ascii="Times New Roman" w:hAnsi="Times New Roman" w:cs="Times New Roman"/>
          <w:color w:val="000000" w:themeColor="text1"/>
          <w:sz w:val="20"/>
          <w:szCs w:val="20"/>
        </w:rPr>
      </w:pPr>
      <w:r w:rsidRPr="00191D04">
        <w:rPr>
          <w:rFonts w:ascii="Times New Roman" w:hAnsi="Times New Roman" w:cs="Times New Roman"/>
          <w:color w:val="000000" w:themeColor="text1"/>
          <w:sz w:val="20"/>
          <w:szCs w:val="20"/>
        </w:rPr>
        <w:t xml:space="preserve">Training: </w:t>
      </w:r>
      <w:r w:rsidR="00DB15C6" w:rsidRPr="00191D04">
        <w:rPr>
          <w:rFonts w:ascii="Times New Roman" w:hAnsi="Times New Roman" w:cs="Times New Roman"/>
          <w:color w:val="000000" w:themeColor="text1"/>
          <w:sz w:val="20"/>
          <w:szCs w:val="20"/>
        </w:rPr>
        <w:t>50</w:t>
      </w:r>
      <w:r w:rsidRPr="00191D04">
        <w:rPr>
          <w:rFonts w:ascii="Times New Roman" w:hAnsi="Times New Roman" w:cs="Times New Roman"/>
          <w:color w:val="000000" w:themeColor="text1"/>
          <w:sz w:val="20"/>
          <w:szCs w:val="20"/>
        </w:rPr>
        <w:t>% mines, Test: 5</w:t>
      </w:r>
      <w:r w:rsidR="00DB15C6" w:rsidRPr="00191D04">
        <w:rPr>
          <w:rFonts w:ascii="Times New Roman" w:hAnsi="Times New Roman" w:cs="Times New Roman"/>
          <w:color w:val="000000" w:themeColor="text1"/>
          <w:sz w:val="20"/>
          <w:szCs w:val="20"/>
        </w:rPr>
        <w:t>0</w:t>
      </w:r>
      <w:r w:rsidRPr="00191D04">
        <w:rPr>
          <w:rFonts w:ascii="Times New Roman" w:hAnsi="Times New Roman" w:cs="Times New Roman"/>
          <w:color w:val="000000" w:themeColor="text1"/>
          <w:sz w:val="20"/>
          <w:szCs w:val="20"/>
        </w:rPr>
        <w:t>% mines</w:t>
      </w:r>
    </w:p>
    <w:p w14:paraId="113DF818" w14:textId="110368F1" w:rsidR="003C33BC" w:rsidRPr="00191D04" w:rsidRDefault="00720FC8" w:rsidP="0082121A">
      <w:pPr>
        <w:pStyle w:val="ListParagraph"/>
        <w:numPr>
          <w:ilvl w:val="4"/>
          <w:numId w:val="7"/>
        </w:numPr>
        <w:rPr>
          <w:rFonts w:ascii="Times New Roman" w:hAnsi="Times New Roman" w:cs="Times New Roman"/>
          <w:sz w:val="20"/>
          <w:szCs w:val="20"/>
        </w:rPr>
      </w:pPr>
      <w:r w:rsidRPr="00191D04">
        <w:rPr>
          <w:rFonts w:ascii="Times New Roman" w:hAnsi="Times New Roman" w:cs="Times New Roman"/>
          <w:color w:val="000000" w:themeColor="text1"/>
          <w:sz w:val="20"/>
          <w:szCs w:val="20"/>
        </w:rPr>
        <w:t xml:space="preserve">Training: </w:t>
      </w:r>
      <w:r w:rsidR="00DB15C6" w:rsidRPr="00191D04">
        <w:rPr>
          <w:rFonts w:ascii="Times New Roman" w:hAnsi="Times New Roman" w:cs="Times New Roman"/>
          <w:color w:val="000000" w:themeColor="text1"/>
          <w:sz w:val="20"/>
          <w:szCs w:val="20"/>
        </w:rPr>
        <w:t>6</w:t>
      </w:r>
      <w:r w:rsidRPr="00191D04">
        <w:rPr>
          <w:rFonts w:ascii="Times New Roman" w:hAnsi="Times New Roman" w:cs="Times New Roman"/>
          <w:color w:val="000000" w:themeColor="text1"/>
          <w:sz w:val="20"/>
          <w:szCs w:val="20"/>
        </w:rPr>
        <w:t xml:space="preserve">0% mines, Test: </w:t>
      </w:r>
      <w:r w:rsidR="00DB15C6" w:rsidRPr="00191D04">
        <w:rPr>
          <w:rFonts w:ascii="Times New Roman" w:hAnsi="Times New Roman" w:cs="Times New Roman"/>
          <w:color w:val="000000" w:themeColor="text1"/>
          <w:sz w:val="20"/>
          <w:szCs w:val="20"/>
        </w:rPr>
        <w:t>4</w:t>
      </w:r>
      <w:r w:rsidRPr="00191D04">
        <w:rPr>
          <w:rFonts w:ascii="Times New Roman" w:hAnsi="Times New Roman" w:cs="Times New Roman"/>
          <w:color w:val="000000" w:themeColor="text1"/>
          <w:sz w:val="20"/>
          <w:szCs w:val="20"/>
        </w:rPr>
        <w:t>0% mines</w:t>
      </w:r>
    </w:p>
    <w:p w14:paraId="14C97E78" w14:textId="77777777" w:rsidR="003C33BC" w:rsidRPr="00191D04" w:rsidRDefault="003C33BC">
      <w:pPr>
        <w:rPr>
          <w:rFonts w:ascii="Times New Roman" w:hAnsi="Times New Roman" w:cs="Times New Roman"/>
          <w:b/>
          <w:color w:val="000000" w:themeColor="text1"/>
          <w:sz w:val="20"/>
          <w:szCs w:val="20"/>
        </w:rPr>
      </w:pPr>
      <w:r w:rsidRPr="00191D04">
        <w:rPr>
          <w:rFonts w:ascii="Times New Roman" w:hAnsi="Times New Roman" w:cs="Times New Roman"/>
          <w:b/>
          <w:color w:val="000000" w:themeColor="text1"/>
          <w:sz w:val="20"/>
          <w:szCs w:val="20"/>
        </w:rPr>
        <w:br w:type="page"/>
      </w:r>
    </w:p>
    <w:p w14:paraId="30F3768D" w14:textId="20F165C7" w:rsidR="003C33BC" w:rsidRPr="00191D04" w:rsidRDefault="003C33BC" w:rsidP="003C33BC">
      <w:pPr>
        <w:pStyle w:val="NoSpacing"/>
        <w:rPr>
          <w:rFonts w:ascii="Times New Roman" w:hAnsi="Times New Roman" w:cs="Times New Roman"/>
          <w:b/>
          <w:sz w:val="20"/>
          <w:szCs w:val="20"/>
        </w:rPr>
      </w:pPr>
      <w:r w:rsidRPr="00191D04">
        <w:rPr>
          <w:rFonts w:ascii="Times New Roman" w:hAnsi="Times New Roman" w:cs="Times New Roman"/>
          <w:b/>
          <w:sz w:val="20"/>
          <w:szCs w:val="20"/>
        </w:rPr>
        <w:lastRenderedPageBreak/>
        <w:t>DESCRIPTIVE STATISTICS OUTLINE</w:t>
      </w:r>
    </w:p>
    <w:p w14:paraId="0717DF82" w14:textId="77777777" w:rsidR="003C33BC" w:rsidRPr="00191D04" w:rsidRDefault="003C33BC" w:rsidP="003C33BC">
      <w:pPr>
        <w:pStyle w:val="NoSpacing"/>
        <w:rPr>
          <w:rFonts w:ascii="Times New Roman" w:hAnsi="Times New Roman" w:cs="Times New Roman"/>
          <w:sz w:val="20"/>
          <w:szCs w:val="20"/>
        </w:rPr>
      </w:pPr>
    </w:p>
    <w:p w14:paraId="39E6415D" w14:textId="77777777" w:rsidR="003C33BC" w:rsidRPr="00191D04" w:rsidRDefault="003C33BC" w:rsidP="003C33BC">
      <w:pPr>
        <w:pStyle w:val="NoSpacing"/>
        <w:rPr>
          <w:rFonts w:ascii="Times New Roman" w:hAnsi="Times New Roman" w:cs="Times New Roman"/>
          <w:sz w:val="20"/>
          <w:szCs w:val="20"/>
        </w:rPr>
      </w:pPr>
      <w:r w:rsidRPr="00191D04">
        <w:rPr>
          <w:rFonts w:ascii="Times New Roman" w:hAnsi="Times New Roman" w:cs="Times New Roman"/>
          <w:b/>
          <w:sz w:val="20"/>
          <w:szCs w:val="20"/>
        </w:rPr>
        <w:t>Goal:</w:t>
      </w:r>
      <w:r w:rsidRPr="00191D04">
        <w:rPr>
          <w:rFonts w:ascii="Times New Roman" w:hAnsi="Times New Roman" w:cs="Times New Roman"/>
          <w:sz w:val="20"/>
          <w:szCs w:val="20"/>
        </w:rPr>
        <w:t xml:space="preserve"> Assess whether and to what extent relative prevalence and/or distribution of maintenance and repair and pinning and striking injuries have fluctuated over time</w:t>
      </w:r>
    </w:p>
    <w:p w14:paraId="51665D08" w14:textId="77777777" w:rsidR="003C33BC" w:rsidRPr="00191D04" w:rsidRDefault="003C33BC" w:rsidP="003C33BC">
      <w:pPr>
        <w:pStyle w:val="NoSpacing"/>
        <w:rPr>
          <w:rFonts w:ascii="Times New Roman" w:hAnsi="Times New Roman" w:cs="Times New Roman"/>
          <w:sz w:val="20"/>
          <w:szCs w:val="20"/>
        </w:rPr>
      </w:pPr>
    </w:p>
    <w:p w14:paraId="5F0BEA59" w14:textId="77777777" w:rsidR="003C33BC" w:rsidRPr="00191D04" w:rsidRDefault="003C33BC" w:rsidP="003C33BC">
      <w:pPr>
        <w:pStyle w:val="NoSpacing"/>
        <w:rPr>
          <w:rFonts w:ascii="Times New Roman" w:hAnsi="Times New Roman" w:cs="Times New Roman"/>
          <w:b/>
          <w:sz w:val="20"/>
          <w:szCs w:val="20"/>
        </w:rPr>
      </w:pPr>
      <w:r w:rsidRPr="00191D04">
        <w:rPr>
          <w:rFonts w:ascii="Times New Roman" w:hAnsi="Times New Roman" w:cs="Times New Roman"/>
          <w:b/>
          <w:sz w:val="20"/>
          <w:szCs w:val="20"/>
        </w:rPr>
        <w:t>Potential plots:</w:t>
      </w:r>
    </w:p>
    <w:p w14:paraId="672A4E7E" w14:textId="77777777" w:rsidR="003C33BC" w:rsidRPr="00191D04" w:rsidRDefault="003C33BC" w:rsidP="003C33BC">
      <w:pPr>
        <w:pStyle w:val="NoSpacing"/>
        <w:rPr>
          <w:rFonts w:ascii="Times New Roman" w:hAnsi="Times New Roman" w:cs="Times New Roman"/>
          <w:sz w:val="20"/>
          <w:szCs w:val="20"/>
        </w:rPr>
      </w:pPr>
    </w:p>
    <w:p w14:paraId="5D1222C5" w14:textId="77777777" w:rsidR="003C33BC" w:rsidRPr="00191D04" w:rsidRDefault="003C33BC" w:rsidP="003C33BC">
      <w:pPr>
        <w:pStyle w:val="NoSpacing"/>
        <w:numPr>
          <w:ilvl w:val="0"/>
          <w:numId w:val="8"/>
        </w:numPr>
        <w:rPr>
          <w:rFonts w:ascii="Times New Roman" w:hAnsi="Times New Roman" w:cs="Times New Roman"/>
          <w:sz w:val="20"/>
          <w:szCs w:val="20"/>
        </w:rPr>
      </w:pPr>
      <w:r w:rsidRPr="00191D04">
        <w:rPr>
          <w:rFonts w:ascii="Times New Roman" w:hAnsi="Times New Roman" w:cs="Times New Roman"/>
          <w:sz w:val="20"/>
          <w:szCs w:val="20"/>
        </w:rPr>
        <w:t xml:space="preserve">All injuries vs. Time </w:t>
      </w:r>
    </w:p>
    <w:p w14:paraId="1BCCC818" w14:textId="77777777" w:rsidR="003C33BC" w:rsidRPr="00191D04" w:rsidRDefault="003C33BC" w:rsidP="003C33BC">
      <w:pPr>
        <w:pStyle w:val="NoSpacing"/>
        <w:numPr>
          <w:ilvl w:val="0"/>
          <w:numId w:val="8"/>
        </w:numPr>
        <w:rPr>
          <w:rFonts w:ascii="Times New Roman" w:hAnsi="Times New Roman" w:cs="Times New Roman"/>
          <w:sz w:val="20"/>
          <w:szCs w:val="20"/>
        </w:rPr>
      </w:pPr>
      <w:r w:rsidRPr="00191D04">
        <w:rPr>
          <w:rFonts w:ascii="Times New Roman" w:hAnsi="Times New Roman" w:cs="Times New Roman"/>
          <w:sz w:val="20"/>
          <w:szCs w:val="20"/>
        </w:rPr>
        <w:t>MR injuries vs. Time</w:t>
      </w:r>
    </w:p>
    <w:p w14:paraId="1A25031C" w14:textId="77777777" w:rsidR="003C33BC" w:rsidRPr="00191D04" w:rsidRDefault="003C33BC" w:rsidP="003C33BC">
      <w:pPr>
        <w:pStyle w:val="NoSpacing"/>
        <w:numPr>
          <w:ilvl w:val="0"/>
          <w:numId w:val="8"/>
        </w:numPr>
        <w:rPr>
          <w:rFonts w:ascii="Times New Roman" w:hAnsi="Times New Roman" w:cs="Times New Roman"/>
          <w:sz w:val="20"/>
          <w:szCs w:val="20"/>
        </w:rPr>
      </w:pPr>
      <w:r w:rsidRPr="00191D04">
        <w:rPr>
          <w:rFonts w:ascii="Times New Roman" w:hAnsi="Times New Roman" w:cs="Times New Roman"/>
          <w:sz w:val="20"/>
          <w:szCs w:val="20"/>
        </w:rPr>
        <w:t>PS injuries vs. Time</w:t>
      </w:r>
    </w:p>
    <w:p w14:paraId="18F4FA1A" w14:textId="77777777" w:rsidR="003C33BC" w:rsidRPr="00191D04" w:rsidRDefault="003C33BC" w:rsidP="003C33BC">
      <w:pPr>
        <w:pStyle w:val="NoSpacing"/>
        <w:numPr>
          <w:ilvl w:val="0"/>
          <w:numId w:val="8"/>
        </w:numPr>
        <w:rPr>
          <w:rFonts w:ascii="Times New Roman" w:hAnsi="Times New Roman" w:cs="Times New Roman"/>
          <w:sz w:val="20"/>
          <w:szCs w:val="20"/>
        </w:rPr>
      </w:pPr>
      <w:r w:rsidRPr="00191D04">
        <w:rPr>
          <w:rFonts w:ascii="Times New Roman" w:hAnsi="Times New Roman" w:cs="Times New Roman"/>
          <w:sz w:val="20"/>
          <w:szCs w:val="20"/>
        </w:rPr>
        <w:t>MR/all injuries vs. Time</w:t>
      </w:r>
    </w:p>
    <w:p w14:paraId="092B8261" w14:textId="77777777" w:rsidR="003C33BC" w:rsidRPr="00191D04" w:rsidRDefault="003C33BC" w:rsidP="003C33BC">
      <w:pPr>
        <w:pStyle w:val="NoSpacing"/>
        <w:numPr>
          <w:ilvl w:val="0"/>
          <w:numId w:val="8"/>
        </w:numPr>
        <w:rPr>
          <w:rFonts w:ascii="Times New Roman" w:hAnsi="Times New Roman" w:cs="Times New Roman"/>
          <w:sz w:val="20"/>
          <w:szCs w:val="20"/>
        </w:rPr>
      </w:pPr>
      <w:r w:rsidRPr="00191D04">
        <w:rPr>
          <w:rFonts w:ascii="Times New Roman" w:hAnsi="Times New Roman" w:cs="Times New Roman"/>
          <w:sz w:val="20"/>
          <w:szCs w:val="20"/>
        </w:rPr>
        <w:t>PS/all injuries vs. Time</w:t>
      </w:r>
    </w:p>
    <w:p w14:paraId="653568ED" w14:textId="77777777" w:rsidR="003C33BC" w:rsidRPr="00191D04" w:rsidRDefault="003C33BC" w:rsidP="003C33BC">
      <w:pPr>
        <w:pStyle w:val="NoSpacing"/>
        <w:numPr>
          <w:ilvl w:val="0"/>
          <w:numId w:val="8"/>
        </w:numPr>
        <w:rPr>
          <w:rFonts w:ascii="Times New Roman" w:hAnsi="Times New Roman" w:cs="Times New Roman"/>
          <w:sz w:val="20"/>
          <w:szCs w:val="20"/>
        </w:rPr>
      </w:pPr>
      <w:r w:rsidRPr="00191D04">
        <w:rPr>
          <w:rFonts w:ascii="Times New Roman" w:hAnsi="Times New Roman" w:cs="Times New Roman"/>
          <w:sz w:val="20"/>
          <w:szCs w:val="20"/>
        </w:rPr>
        <w:t>All injuries vs. All violations</w:t>
      </w:r>
    </w:p>
    <w:p w14:paraId="4D0733F3" w14:textId="77777777" w:rsidR="003C33BC" w:rsidRPr="00191D04" w:rsidRDefault="003C33BC" w:rsidP="003C33BC">
      <w:pPr>
        <w:pStyle w:val="NoSpacing"/>
        <w:numPr>
          <w:ilvl w:val="0"/>
          <w:numId w:val="8"/>
        </w:numPr>
        <w:rPr>
          <w:rFonts w:ascii="Times New Roman" w:hAnsi="Times New Roman" w:cs="Times New Roman"/>
          <w:sz w:val="20"/>
          <w:szCs w:val="20"/>
        </w:rPr>
      </w:pPr>
      <w:r w:rsidRPr="00191D04">
        <w:rPr>
          <w:rFonts w:ascii="Times New Roman" w:hAnsi="Times New Roman" w:cs="Times New Roman"/>
          <w:sz w:val="20"/>
          <w:szCs w:val="20"/>
        </w:rPr>
        <w:t>MR injuries vs. All violations</w:t>
      </w:r>
    </w:p>
    <w:p w14:paraId="2860C1AD" w14:textId="77777777" w:rsidR="003C33BC" w:rsidRPr="00191D04" w:rsidRDefault="003C33BC" w:rsidP="003C33BC">
      <w:pPr>
        <w:pStyle w:val="NoSpacing"/>
        <w:numPr>
          <w:ilvl w:val="0"/>
          <w:numId w:val="8"/>
        </w:numPr>
        <w:rPr>
          <w:rFonts w:ascii="Times New Roman" w:hAnsi="Times New Roman" w:cs="Times New Roman"/>
          <w:sz w:val="20"/>
          <w:szCs w:val="20"/>
        </w:rPr>
      </w:pPr>
      <w:r w:rsidRPr="00191D04">
        <w:rPr>
          <w:rFonts w:ascii="Times New Roman" w:hAnsi="Times New Roman" w:cs="Times New Roman"/>
          <w:sz w:val="20"/>
          <w:szCs w:val="20"/>
        </w:rPr>
        <w:t>PS injuries vs. All violations</w:t>
      </w:r>
    </w:p>
    <w:p w14:paraId="22F2DFDE" w14:textId="77777777" w:rsidR="003C33BC" w:rsidRPr="00191D04" w:rsidRDefault="003C33BC" w:rsidP="003C33BC">
      <w:pPr>
        <w:pStyle w:val="NoSpacing"/>
        <w:numPr>
          <w:ilvl w:val="0"/>
          <w:numId w:val="8"/>
        </w:numPr>
        <w:rPr>
          <w:rFonts w:ascii="Times New Roman" w:hAnsi="Times New Roman" w:cs="Times New Roman"/>
          <w:sz w:val="20"/>
          <w:szCs w:val="20"/>
        </w:rPr>
      </w:pPr>
      <w:r w:rsidRPr="00191D04">
        <w:rPr>
          <w:rFonts w:ascii="Times New Roman" w:hAnsi="Times New Roman" w:cs="Times New Roman"/>
          <w:sz w:val="20"/>
          <w:szCs w:val="20"/>
        </w:rPr>
        <w:t>MR injuries vs. MR violations</w:t>
      </w:r>
    </w:p>
    <w:p w14:paraId="5A830F34" w14:textId="77777777" w:rsidR="003C33BC" w:rsidRPr="00191D04" w:rsidRDefault="003C33BC" w:rsidP="003C33BC">
      <w:pPr>
        <w:pStyle w:val="NoSpacing"/>
        <w:numPr>
          <w:ilvl w:val="0"/>
          <w:numId w:val="8"/>
        </w:numPr>
        <w:rPr>
          <w:rFonts w:ascii="Times New Roman" w:hAnsi="Times New Roman" w:cs="Times New Roman"/>
          <w:sz w:val="20"/>
          <w:szCs w:val="20"/>
        </w:rPr>
      </w:pPr>
      <w:r w:rsidRPr="00191D04">
        <w:rPr>
          <w:rFonts w:ascii="Times New Roman" w:hAnsi="Times New Roman" w:cs="Times New Roman"/>
          <w:sz w:val="20"/>
          <w:szCs w:val="20"/>
        </w:rPr>
        <w:t>PS injuries vs. PS violations</w:t>
      </w:r>
    </w:p>
    <w:p w14:paraId="70EB29A3" w14:textId="77777777" w:rsidR="003C33BC" w:rsidRPr="00191D04" w:rsidRDefault="003C33BC" w:rsidP="003C33BC">
      <w:pPr>
        <w:pStyle w:val="NoSpacing"/>
        <w:numPr>
          <w:ilvl w:val="0"/>
          <w:numId w:val="8"/>
        </w:numPr>
        <w:rPr>
          <w:rFonts w:ascii="Times New Roman" w:hAnsi="Times New Roman" w:cs="Times New Roman"/>
          <w:sz w:val="20"/>
          <w:szCs w:val="20"/>
        </w:rPr>
      </w:pPr>
      <w:r w:rsidRPr="00191D04">
        <w:rPr>
          <w:rFonts w:ascii="Times New Roman" w:hAnsi="Times New Roman" w:cs="Times New Roman"/>
          <w:sz w:val="20"/>
          <w:szCs w:val="20"/>
        </w:rPr>
        <w:t>MR/all injuries vs. All violations</w:t>
      </w:r>
    </w:p>
    <w:p w14:paraId="08A933B3" w14:textId="77777777" w:rsidR="003C33BC" w:rsidRPr="00191D04" w:rsidRDefault="003C33BC" w:rsidP="003C33BC">
      <w:pPr>
        <w:pStyle w:val="NoSpacing"/>
        <w:numPr>
          <w:ilvl w:val="0"/>
          <w:numId w:val="8"/>
        </w:numPr>
        <w:rPr>
          <w:rFonts w:ascii="Times New Roman" w:hAnsi="Times New Roman" w:cs="Times New Roman"/>
          <w:sz w:val="20"/>
          <w:szCs w:val="20"/>
        </w:rPr>
      </w:pPr>
      <w:r w:rsidRPr="00191D04">
        <w:rPr>
          <w:rFonts w:ascii="Times New Roman" w:hAnsi="Times New Roman" w:cs="Times New Roman"/>
          <w:sz w:val="20"/>
          <w:szCs w:val="20"/>
        </w:rPr>
        <w:t>MR/all injuries vs. MR violations</w:t>
      </w:r>
    </w:p>
    <w:p w14:paraId="5E3119A4" w14:textId="77777777" w:rsidR="003C33BC" w:rsidRPr="00191D04" w:rsidRDefault="003C33BC" w:rsidP="003C33BC">
      <w:pPr>
        <w:pStyle w:val="NoSpacing"/>
        <w:numPr>
          <w:ilvl w:val="0"/>
          <w:numId w:val="8"/>
        </w:numPr>
        <w:rPr>
          <w:rFonts w:ascii="Times New Roman" w:hAnsi="Times New Roman" w:cs="Times New Roman"/>
          <w:sz w:val="20"/>
          <w:szCs w:val="20"/>
        </w:rPr>
      </w:pPr>
      <w:r w:rsidRPr="00191D04">
        <w:rPr>
          <w:rFonts w:ascii="Times New Roman" w:hAnsi="Times New Roman" w:cs="Times New Roman"/>
          <w:sz w:val="20"/>
          <w:szCs w:val="20"/>
        </w:rPr>
        <w:t>MR/all injuries vs. MR/all violations</w:t>
      </w:r>
    </w:p>
    <w:p w14:paraId="1CB18A96" w14:textId="77777777" w:rsidR="003C33BC" w:rsidRPr="00191D04" w:rsidRDefault="003C33BC" w:rsidP="003C33BC">
      <w:pPr>
        <w:pStyle w:val="NoSpacing"/>
        <w:numPr>
          <w:ilvl w:val="0"/>
          <w:numId w:val="8"/>
        </w:numPr>
        <w:rPr>
          <w:rFonts w:ascii="Times New Roman" w:hAnsi="Times New Roman" w:cs="Times New Roman"/>
          <w:sz w:val="20"/>
          <w:szCs w:val="20"/>
        </w:rPr>
      </w:pPr>
      <w:r w:rsidRPr="00191D04">
        <w:rPr>
          <w:rFonts w:ascii="Times New Roman" w:hAnsi="Times New Roman" w:cs="Times New Roman"/>
          <w:sz w:val="20"/>
          <w:szCs w:val="20"/>
        </w:rPr>
        <w:t>PS/all injuries vs. All violations</w:t>
      </w:r>
    </w:p>
    <w:p w14:paraId="621E6672" w14:textId="77777777" w:rsidR="003C33BC" w:rsidRPr="00191D04" w:rsidRDefault="003C33BC" w:rsidP="003C33BC">
      <w:pPr>
        <w:pStyle w:val="NoSpacing"/>
        <w:numPr>
          <w:ilvl w:val="0"/>
          <w:numId w:val="8"/>
        </w:numPr>
        <w:rPr>
          <w:rFonts w:ascii="Times New Roman" w:hAnsi="Times New Roman" w:cs="Times New Roman"/>
          <w:sz w:val="20"/>
          <w:szCs w:val="20"/>
        </w:rPr>
      </w:pPr>
      <w:r w:rsidRPr="00191D04">
        <w:rPr>
          <w:rFonts w:ascii="Times New Roman" w:hAnsi="Times New Roman" w:cs="Times New Roman"/>
          <w:sz w:val="20"/>
          <w:szCs w:val="20"/>
        </w:rPr>
        <w:t>PS/all injuries vs. PS violations</w:t>
      </w:r>
    </w:p>
    <w:p w14:paraId="434D07F8" w14:textId="77777777" w:rsidR="003C33BC" w:rsidRPr="00191D04" w:rsidRDefault="003C33BC" w:rsidP="003C33BC">
      <w:pPr>
        <w:pStyle w:val="NoSpacing"/>
        <w:numPr>
          <w:ilvl w:val="0"/>
          <w:numId w:val="8"/>
        </w:numPr>
        <w:rPr>
          <w:rFonts w:ascii="Times New Roman" w:hAnsi="Times New Roman" w:cs="Times New Roman"/>
          <w:sz w:val="20"/>
          <w:szCs w:val="20"/>
        </w:rPr>
      </w:pPr>
      <w:r w:rsidRPr="00191D04">
        <w:rPr>
          <w:rFonts w:ascii="Times New Roman" w:hAnsi="Times New Roman" w:cs="Times New Roman"/>
          <w:sz w:val="20"/>
          <w:szCs w:val="20"/>
        </w:rPr>
        <w:t>PS/all injuries vs. PS/all violations</w:t>
      </w:r>
    </w:p>
    <w:p w14:paraId="1F4B8E3A" w14:textId="77777777" w:rsidR="00643199" w:rsidRPr="00191D04" w:rsidRDefault="00643199" w:rsidP="00643199">
      <w:pPr>
        <w:pStyle w:val="NoSpacing"/>
        <w:numPr>
          <w:ilvl w:val="0"/>
          <w:numId w:val="8"/>
        </w:numPr>
        <w:rPr>
          <w:rFonts w:ascii="Times New Roman" w:hAnsi="Times New Roman" w:cs="Times New Roman"/>
          <w:sz w:val="20"/>
          <w:szCs w:val="20"/>
        </w:rPr>
      </w:pPr>
      <w:r w:rsidRPr="00191D04">
        <w:rPr>
          <w:rFonts w:ascii="Times New Roman" w:hAnsi="Times New Roman" w:cs="Times New Roman"/>
          <w:sz w:val="20"/>
          <w:szCs w:val="20"/>
        </w:rPr>
        <w:t>Distribution of miner experience at time of MR/PS injuries</w:t>
      </w:r>
    </w:p>
    <w:p w14:paraId="309C1628" w14:textId="77777777" w:rsidR="00643199" w:rsidRPr="00191D04" w:rsidRDefault="00643199" w:rsidP="00643199">
      <w:pPr>
        <w:pStyle w:val="NoSpacing"/>
        <w:numPr>
          <w:ilvl w:val="0"/>
          <w:numId w:val="8"/>
        </w:numPr>
        <w:rPr>
          <w:rFonts w:ascii="Times New Roman" w:hAnsi="Times New Roman" w:cs="Times New Roman"/>
          <w:sz w:val="20"/>
          <w:szCs w:val="20"/>
        </w:rPr>
      </w:pPr>
      <w:r w:rsidRPr="00191D04">
        <w:rPr>
          <w:rFonts w:ascii="Times New Roman" w:hAnsi="Times New Roman" w:cs="Times New Roman"/>
          <w:sz w:val="20"/>
          <w:szCs w:val="20"/>
        </w:rPr>
        <w:t>Recorded occupations for MR/PS injuries</w:t>
      </w:r>
    </w:p>
    <w:p w14:paraId="6F0AC7DE" w14:textId="77777777" w:rsidR="00643199" w:rsidRPr="00191D04" w:rsidRDefault="00643199" w:rsidP="00643199">
      <w:pPr>
        <w:pStyle w:val="NoSpacing"/>
        <w:numPr>
          <w:ilvl w:val="0"/>
          <w:numId w:val="8"/>
        </w:numPr>
        <w:rPr>
          <w:rFonts w:ascii="Times New Roman" w:hAnsi="Times New Roman" w:cs="Times New Roman"/>
          <w:sz w:val="20"/>
          <w:szCs w:val="20"/>
        </w:rPr>
      </w:pPr>
      <w:r w:rsidRPr="00191D04">
        <w:rPr>
          <w:rFonts w:ascii="Times New Roman" w:hAnsi="Times New Roman" w:cs="Times New Roman"/>
          <w:sz w:val="20"/>
          <w:szCs w:val="20"/>
        </w:rPr>
        <w:t>Recorded injury classifications for MR/PS injuries</w:t>
      </w:r>
    </w:p>
    <w:p w14:paraId="02F22A40" w14:textId="3D99B3D8" w:rsidR="00643199" w:rsidRPr="00191D04" w:rsidRDefault="00643199" w:rsidP="0082121A">
      <w:pPr>
        <w:pStyle w:val="NoSpacing"/>
        <w:numPr>
          <w:ilvl w:val="0"/>
          <w:numId w:val="8"/>
        </w:numPr>
        <w:rPr>
          <w:rFonts w:ascii="Times New Roman" w:hAnsi="Times New Roman" w:cs="Times New Roman"/>
          <w:sz w:val="20"/>
          <w:szCs w:val="20"/>
        </w:rPr>
      </w:pPr>
      <w:r w:rsidRPr="00191D04">
        <w:rPr>
          <w:rFonts w:ascii="Times New Roman" w:hAnsi="Times New Roman" w:cs="Times New Roman"/>
          <w:sz w:val="20"/>
          <w:szCs w:val="20"/>
        </w:rPr>
        <w:t>Recorded body parts involved in MR/PS injuries</w:t>
      </w:r>
    </w:p>
    <w:p w14:paraId="7D3785CA" w14:textId="77777777" w:rsidR="003C33BC" w:rsidRPr="00191D04" w:rsidRDefault="003C33BC" w:rsidP="003C33BC">
      <w:pPr>
        <w:pStyle w:val="NoSpacing"/>
        <w:rPr>
          <w:rFonts w:ascii="Times New Roman" w:hAnsi="Times New Roman" w:cs="Times New Roman"/>
          <w:sz w:val="20"/>
          <w:szCs w:val="20"/>
        </w:rPr>
      </w:pPr>
    </w:p>
    <w:p w14:paraId="3C0FBF3A" w14:textId="77777777" w:rsidR="0080158A" w:rsidRPr="00191D04" w:rsidRDefault="0080158A" w:rsidP="0080158A">
      <w:pPr>
        <w:pStyle w:val="NoSpacing"/>
        <w:rPr>
          <w:rFonts w:ascii="Times New Roman" w:hAnsi="Times New Roman" w:cs="Times New Roman"/>
          <w:b/>
          <w:sz w:val="20"/>
          <w:szCs w:val="20"/>
        </w:rPr>
      </w:pPr>
      <w:r w:rsidRPr="00191D04">
        <w:rPr>
          <w:rFonts w:ascii="Times New Roman" w:hAnsi="Times New Roman" w:cs="Times New Roman"/>
          <w:b/>
          <w:sz w:val="20"/>
          <w:szCs w:val="20"/>
        </w:rPr>
        <w:t>Variations:</w:t>
      </w:r>
    </w:p>
    <w:p w14:paraId="4327F088" w14:textId="77777777" w:rsidR="0080158A" w:rsidRPr="00191D04" w:rsidRDefault="0080158A" w:rsidP="0080158A">
      <w:pPr>
        <w:pStyle w:val="NoSpacing"/>
        <w:rPr>
          <w:rFonts w:ascii="Times New Roman" w:hAnsi="Times New Roman" w:cs="Times New Roman"/>
          <w:sz w:val="20"/>
          <w:szCs w:val="20"/>
        </w:rPr>
      </w:pPr>
    </w:p>
    <w:p w14:paraId="6E4370CA" w14:textId="77777777" w:rsidR="0080158A" w:rsidRPr="00191D04" w:rsidRDefault="0080158A" w:rsidP="0080158A">
      <w:pPr>
        <w:pStyle w:val="NoSpacing"/>
        <w:rPr>
          <w:rFonts w:ascii="Times New Roman" w:hAnsi="Times New Roman" w:cs="Times New Roman"/>
          <w:sz w:val="20"/>
          <w:szCs w:val="20"/>
        </w:rPr>
      </w:pPr>
      <w:r w:rsidRPr="00191D04">
        <w:rPr>
          <w:rFonts w:ascii="Times New Roman" w:hAnsi="Times New Roman" w:cs="Times New Roman"/>
          <w:sz w:val="20"/>
          <w:szCs w:val="20"/>
        </w:rPr>
        <w:t>1. Lose mine dimension or not</w:t>
      </w:r>
    </w:p>
    <w:p w14:paraId="2C4AD7FD" w14:textId="77777777" w:rsidR="0080158A" w:rsidRPr="00191D04" w:rsidRDefault="0080158A" w:rsidP="0080158A">
      <w:pPr>
        <w:pStyle w:val="NoSpacing"/>
        <w:rPr>
          <w:rFonts w:ascii="Times New Roman" w:hAnsi="Times New Roman" w:cs="Times New Roman"/>
          <w:sz w:val="20"/>
          <w:szCs w:val="20"/>
        </w:rPr>
      </w:pPr>
      <w:r w:rsidRPr="00191D04">
        <w:rPr>
          <w:rFonts w:ascii="Times New Roman" w:hAnsi="Times New Roman" w:cs="Times New Roman"/>
          <w:sz w:val="20"/>
          <w:szCs w:val="20"/>
        </w:rPr>
        <w:t>2. Time – quarters or years (how to collapse to years)</w:t>
      </w:r>
    </w:p>
    <w:p w14:paraId="4E4CE03F" w14:textId="77777777" w:rsidR="0080158A" w:rsidRPr="00191D04" w:rsidRDefault="0080158A" w:rsidP="0080158A">
      <w:pPr>
        <w:pStyle w:val="NoSpacing"/>
        <w:rPr>
          <w:rFonts w:ascii="Times New Roman" w:hAnsi="Times New Roman" w:cs="Times New Roman"/>
          <w:sz w:val="20"/>
          <w:szCs w:val="20"/>
        </w:rPr>
      </w:pPr>
      <w:r w:rsidRPr="00191D04">
        <w:rPr>
          <w:rFonts w:ascii="Times New Roman" w:hAnsi="Times New Roman" w:cs="Times New Roman"/>
          <w:sz w:val="20"/>
          <w:szCs w:val="20"/>
        </w:rPr>
        <w:t>3. Control for hours worked</w:t>
      </w:r>
    </w:p>
    <w:p w14:paraId="7643BAD5" w14:textId="77777777" w:rsidR="0080158A" w:rsidRPr="00191D04" w:rsidRDefault="0080158A" w:rsidP="0080158A">
      <w:pPr>
        <w:pStyle w:val="NoSpacing"/>
        <w:rPr>
          <w:rFonts w:ascii="Times New Roman" w:hAnsi="Times New Roman" w:cs="Times New Roman"/>
          <w:sz w:val="20"/>
          <w:szCs w:val="20"/>
        </w:rPr>
      </w:pPr>
      <w:r w:rsidRPr="00191D04">
        <w:rPr>
          <w:rFonts w:ascii="Times New Roman" w:hAnsi="Times New Roman" w:cs="Times New Roman"/>
          <w:sz w:val="20"/>
          <w:szCs w:val="20"/>
        </w:rPr>
        <w:t>4. Stratify by mine size</w:t>
      </w:r>
    </w:p>
    <w:p w14:paraId="1F637770" w14:textId="77777777" w:rsidR="0080158A" w:rsidRPr="00191D04" w:rsidRDefault="0080158A" w:rsidP="0080158A">
      <w:pPr>
        <w:pStyle w:val="NoSpacing"/>
        <w:rPr>
          <w:rFonts w:ascii="Times New Roman" w:hAnsi="Times New Roman" w:cs="Times New Roman"/>
          <w:sz w:val="20"/>
          <w:szCs w:val="20"/>
        </w:rPr>
      </w:pPr>
      <w:r w:rsidRPr="00191D04">
        <w:rPr>
          <w:rFonts w:ascii="Times New Roman" w:hAnsi="Times New Roman" w:cs="Times New Roman"/>
          <w:sz w:val="20"/>
          <w:szCs w:val="20"/>
        </w:rPr>
        <w:t>5. Stratify by mine badness</w:t>
      </w:r>
    </w:p>
    <w:p w14:paraId="37491CB3" w14:textId="68BD1209" w:rsidR="0080158A" w:rsidRPr="00191D04" w:rsidRDefault="0080158A" w:rsidP="0080158A">
      <w:pPr>
        <w:pStyle w:val="NoSpacing"/>
        <w:rPr>
          <w:rFonts w:ascii="Times New Roman" w:hAnsi="Times New Roman" w:cs="Times New Roman"/>
          <w:sz w:val="20"/>
          <w:szCs w:val="20"/>
        </w:rPr>
      </w:pPr>
      <w:r w:rsidRPr="00191D04">
        <w:rPr>
          <w:rFonts w:ascii="Times New Roman" w:hAnsi="Times New Roman" w:cs="Times New Roman"/>
          <w:sz w:val="20"/>
          <w:szCs w:val="20"/>
        </w:rPr>
        <w:t>6. Rates based on individual mines/times or overall</w:t>
      </w:r>
    </w:p>
    <w:p w14:paraId="0ADED0C7" w14:textId="77777777" w:rsidR="0080158A" w:rsidRPr="00191D04" w:rsidRDefault="0080158A" w:rsidP="0080158A">
      <w:pPr>
        <w:pStyle w:val="NoSpacing"/>
        <w:rPr>
          <w:rFonts w:ascii="Times New Roman" w:hAnsi="Times New Roman" w:cs="Times New Roman"/>
          <w:sz w:val="20"/>
          <w:szCs w:val="20"/>
        </w:rPr>
      </w:pPr>
    </w:p>
    <w:p w14:paraId="6E42D15B" w14:textId="02D60CFE" w:rsidR="0080158A" w:rsidRPr="00191D04" w:rsidRDefault="0080158A" w:rsidP="003C33BC">
      <w:pPr>
        <w:pStyle w:val="NoSpacing"/>
        <w:rPr>
          <w:rFonts w:ascii="Times New Roman" w:hAnsi="Times New Roman" w:cs="Times New Roman"/>
          <w:sz w:val="20"/>
          <w:szCs w:val="20"/>
        </w:rPr>
      </w:pPr>
      <w:r w:rsidRPr="00191D04">
        <w:rPr>
          <w:rFonts w:ascii="Times New Roman" w:hAnsi="Times New Roman" w:cs="Times New Roman"/>
          <w:b/>
          <w:sz w:val="20"/>
          <w:szCs w:val="20"/>
        </w:rPr>
        <w:t xml:space="preserve">Also consider: </w:t>
      </w:r>
      <w:r w:rsidRPr="00191D04">
        <w:rPr>
          <w:rFonts w:ascii="Times New Roman" w:hAnsi="Times New Roman" w:cs="Times New Roman"/>
          <w:sz w:val="20"/>
          <w:szCs w:val="20"/>
        </w:rPr>
        <w:t>For each mine, could we create a measure of trends over time (e.g., correlation, regression lines)?</w:t>
      </w:r>
    </w:p>
    <w:p w14:paraId="3CEB666D" w14:textId="1DF8716E" w:rsidR="00D659EA" w:rsidRPr="00191D04" w:rsidRDefault="00D659EA" w:rsidP="0082121A">
      <w:pPr>
        <w:pStyle w:val="NoSpacing"/>
        <w:rPr>
          <w:rFonts w:ascii="Times New Roman" w:hAnsi="Times New Roman" w:cs="Times New Roman"/>
          <w:sz w:val="20"/>
          <w:szCs w:val="20"/>
        </w:rPr>
      </w:pPr>
    </w:p>
    <w:p w14:paraId="03FAD60B" w14:textId="54653A8B" w:rsidR="00D659EA" w:rsidRPr="00191D04" w:rsidRDefault="00D659EA" w:rsidP="0082121A">
      <w:pPr>
        <w:pStyle w:val="NoSpacing"/>
        <w:rPr>
          <w:rFonts w:ascii="Times New Roman" w:hAnsi="Times New Roman" w:cs="Times New Roman"/>
          <w:b/>
          <w:sz w:val="20"/>
          <w:szCs w:val="20"/>
        </w:rPr>
      </w:pPr>
      <w:r w:rsidRPr="00191D04">
        <w:rPr>
          <w:rFonts w:ascii="Times New Roman" w:hAnsi="Times New Roman" w:cs="Times New Roman"/>
          <w:b/>
          <w:sz w:val="20"/>
          <w:szCs w:val="20"/>
        </w:rPr>
        <w:t>Potential maps:</w:t>
      </w:r>
    </w:p>
    <w:p w14:paraId="627F61EA" w14:textId="77777777" w:rsidR="00140136" w:rsidRPr="00191D04" w:rsidRDefault="00140136" w:rsidP="0082121A">
      <w:pPr>
        <w:pStyle w:val="NoSpacing"/>
        <w:rPr>
          <w:rFonts w:ascii="Times New Roman" w:hAnsi="Times New Roman" w:cs="Times New Roman"/>
          <w:b/>
          <w:sz w:val="20"/>
          <w:szCs w:val="20"/>
        </w:rPr>
      </w:pPr>
    </w:p>
    <w:p w14:paraId="07041B10" w14:textId="2347E8A5" w:rsidR="00D659EA" w:rsidRPr="00191D04" w:rsidRDefault="00D659EA" w:rsidP="00D659EA">
      <w:pPr>
        <w:pStyle w:val="NoSpacing"/>
        <w:numPr>
          <w:ilvl w:val="0"/>
          <w:numId w:val="10"/>
        </w:numPr>
        <w:rPr>
          <w:rFonts w:ascii="Times New Roman" w:hAnsi="Times New Roman" w:cs="Times New Roman"/>
          <w:sz w:val="20"/>
          <w:szCs w:val="20"/>
        </w:rPr>
      </w:pPr>
      <w:r w:rsidRPr="00191D04">
        <w:rPr>
          <w:rFonts w:ascii="Times New Roman" w:hAnsi="Times New Roman" w:cs="Times New Roman"/>
          <w:sz w:val="20"/>
          <w:szCs w:val="20"/>
        </w:rPr>
        <w:t>Total number of MR/PS injuries per mine divided by total hours work</w:t>
      </w:r>
      <w:r w:rsidR="00140136" w:rsidRPr="00191D04">
        <w:rPr>
          <w:rFonts w:ascii="Times New Roman" w:hAnsi="Times New Roman" w:cs="Times New Roman"/>
          <w:sz w:val="20"/>
          <w:szCs w:val="20"/>
        </w:rPr>
        <w:t>ed</w:t>
      </w:r>
      <w:r w:rsidRPr="00191D04">
        <w:rPr>
          <w:rFonts w:ascii="Times New Roman" w:hAnsi="Times New Roman" w:cs="Times New Roman"/>
          <w:sz w:val="20"/>
          <w:szCs w:val="20"/>
        </w:rPr>
        <w:t xml:space="preserve"> (dot size would correspond to proportion)</w:t>
      </w:r>
    </w:p>
    <w:p w14:paraId="52AD71E0" w14:textId="0FA96EB2" w:rsidR="00140136" w:rsidRPr="00191D04" w:rsidRDefault="00140136" w:rsidP="0082121A">
      <w:pPr>
        <w:pStyle w:val="NoSpacing"/>
        <w:numPr>
          <w:ilvl w:val="0"/>
          <w:numId w:val="10"/>
        </w:numPr>
        <w:rPr>
          <w:rFonts w:ascii="Times New Roman" w:hAnsi="Times New Roman" w:cs="Times New Roman"/>
          <w:sz w:val="20"/>
          <w:szCs w:val="20"/>
        </w:rPr>
      </w:pPr>
      <w:r w:rsidRPr="00191D04">
        <w:rPr>
          <w:rFonts w:ascii="Times New Roman" w:hAnsi="Times New Roman" w:cs="Times New Roman"/>
          <w:sz w:val="20"/>
          <w:szCs w:val="20"/>
        </w:rPr>
        <w:t xml:space="preserve">Time-lapse maps: showing MR/PS injuries per mine quarter (could do </w:t>
      </w:r>
      <w:proofErr w:type="spellStart"/>
      <w:r w:rsidRPr="00191D04">
        <w:rPr>
          <w:rFonts w:ascii="Times New Roman" w:hAnsi="Times New Roman" w:cs="Times New Roman"/>
          <w:sz w:val="20"/>
          <w:szCs w:val="20"/>
        </w:rPr>
        <w:t>minimaps</w:t>
      </w:r>
      <w:proofErr w:type="spellEnd"/>
      <w:r w:rsidRPr="00191D04">
        <w:rPr>
          <w:rFonts w:ascii="Times New Roman" w:hAnsi="Times New Roman" w:cs="Times New Roman"/>
          <w:sz w:val="20"/>
          <w:szCs w:val="20"/>
        </w:rPr>
        <w:t>, or animate a GIF)</w:t>
      </w:r>
    </w:p>
    <w:p w14:paraId="72084A99" w14:textId="6D23BEF1" w:rsidR="00140136" w:rsidRPr="00191D04" w:rsidRDefault="00140136" w:rsidP="0082121A">
      <w:pPr>
        <w:pStyle w:val="NoSpacing"/>
        <w:numPr>
          <w:ilvl w:val="0"/>
          <w:numId w:val="10"/>
        </w:numPr>
        <w:rPr>
          <w:rFonts w:ascii="Times New Roman" w:hAnsi="Times New Roman" w:cs="Times New Roman"/>
          <w:sz w:val="20"/>
          <w:szCs w:val="20"/>
        </w:rPr>
      </w:pPr>
      <w:r w:rsidRPr="00191D04">
        <w:rPr>
          <w:rFonts w:ascii="Times New Roman" w:hAnsi="Times New Roman" w:cs="Times New Roman"/>
          <w:sz w:val="20"/>
          <w:szCs w:val="20"/>
        </w:rPr>
        <w:t>Display MR/PS injuries according to total miner experience (in number of years)</w:t>
      </w:r>
    </w:p>
    <w:p w14:paraId="0F610B68" w14:textId="622888D3" w:rsidR="00140136" w:rsidRPr="00191D04" w:rsidRDefault="00140136" w:rsidP="0082121A">
      <w:pPr>
        <w:pStyle w:val="NoSpacing"/>
        <w:numPr>
          <w:ilvl w:val="0"/>
          <w:numId w:val="10"/>
        </w:numPr>
        <w:rPr>
          <w:rFonts w:ascii="Times New Roman" w:hAnsi="Times New Roman" w:cs="Times New Roman"/>
          <w:sz w:val="20"/>
          <w:szCs w:val="20"/>
        </w:rPr>
      </w:pPr>
      <w:r w:rsidRPr="00191D04">
        <w:rPr>
          <w:rFonts w:ascii="Times New Roman" w:hAnsi="Times New Roman" w:cs="Times New Roman"/>
          <w:sz w:val="20"/>
          <w:szCs w:val="20"/>
        </w:rPr>
        <w:t>Display MR/PS injuries according to miner occupation</w:t>
      </w:r>
    </w:p>
    <w:p w14:paraId="44DBD3D7" w14:textId="77777777" w:rsidR="00D659EA" w:rsidRPr="00191D04" w:rsidRDefault="00D659EA" w:rsidP="0082121A">
      <w:pPr>
        <w:pStyle w:val="NoSpacing"/>
        <w:rPr>
          <w:rFonts w:ascii="Times New Roman" w:hAnsi="Times New Roman" w:cs="Times New Roman"/>
          <w:sz w:val="20"/>
          <w:szCs w:val="20"/>
        </w:rPr>
      </w:pPr>
    </w:p>
    <w:sectPr w:rsidR="00D659EA" w:rsidRPr="00191D0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ulia Bodson" w:date="2016-10-14T10:07:00Z" w:initials="JB">
    <w:p w14:paraId="7BE5D423" w14:textId="77777777" w:rsidR="002478B7" w:rsidRDefault="002478B7" w:rsidP="002478B7">
      <w:pPr>
        <w:pStyle w:val="CommentText"/>
      </w:pPr>
      <w:r>
        <w:rPr>
          <w:rStyle w:val="CommentReference"/>
        </w:rPr>
        <w:annotationRef/>
      </w:r>
      <w:r>
        <w:t>In this section, I think it would be helpful to track the unit of analysis.</w:t>
      </w:r>
    </w:p>
  </w:comment>
  <w:comment w:id="1" w:author="Julia Bodson" w:date="2016-10-14T10:06:00Z" w:initials="JB">
    <w:p w14:paraId="65541512" w14:textId="77777777" w:rsidR="002478B7" w:rsidRDefault="002478B7" w:rsidP="002478B7">
      <w:pPr>
        <w:pStyle w:val="CommentText"/>
      </w:pPr>
      <w:r>
        <w:rPr>
          <w:rStyle w:val="CommentReference"/>
        </w:rPr>
        <w:annotationRef/>
      </w:r>
      <w:r>
        <w:t>This is unclear; I am not familiar enough with what happened to change it myself, but right now, I am not sure what “status date” refers to, or what the “current quarter” is.</w:t>
      </w:r>
    </w:p>
  </w:comment>
  <w:comment w:id="2" w:author="Julia Bodson" w:date="2016-10-14T10:15:00Z" w:initials="JB">
    <w:p w14:paraId="5E7A29E0" w14:textId="77777777" w:rsidR="002478B7" w:rsidRDefault="002478B7" w:rsidP="002478B7">
      <w:pPr>
        <w:pStyle w:val="CommentText"/>
      </w:pPr>
      <w:r>
        <w:rPr>
          <w:rStyle w:val="CommentReference"/>
        </w:rPr>
        <w:annotationRef/>
      </w:r>
      <w:r>
        <w:t>Do you have the download date? This is dynamically updated – right?</w:t>
      </w:r>
    </w:p>
  </w:comment>
  <w:comment w:id="3" w:author="Julia Bodson" w:date="2016-10-14T10:17:00Z" w:initials="JB">
    <w:p w14:paraId="52587888" w14:textId="77777777" w:rsidR="002478B7" w:rsidRDefault="002478B7" w:rsidP="002478B7">
      <w:pPr>
        <w:pStyle w:val="CommentText"/>
      </w:pPr>
      <w:r>
        <w:rPr>
          <w:rStyle w:val="CommentReference"/>
        </w:rPr>
        <w:annotationRef/>
      </w:r>
      <w:r>
        <w:t>It would be helpful to make a small note about what each of these datasets was used for.</w:t>
      </w:r>
    </w:p>
  </w:comment>
  <w:comment w:id="4" w:author="Julia Bodson" w:date="2016-10-14T10:21:00Z" w:initials="JB">
    <w:p w14:paraId="2170B027" w14:textId="77777777" w:rsidR="002478B7" w:rsidRDefault="002478B7" w:rsidP="002478B7">
      <w:pPr>
        <w:pStyle w:val="CommentText"/>
      </w:pPr>
      <w:r>
        <w:rPr>
          <w:rStyle w:val="CommentReference"/>
        </w:rPr>
        <w:annotationRef/>
      </w:r>
      <w:r>
        <w:t xml:space="preserve">I would flesh this out much more (eventually). Clearly track this process. What do they look like before the merge? What do they look like after the merge? What is the unit of analysis (and how does it change, if so)? What is the purpose of the merges? </w:t>
      </w:r>
    </w:p>
  </w:comment>
  <w:comment w:id="5" w:author="Julia Bodson" w:date="2016-10-14T10:27:00Z" w:initials="JB">
    <w:p w14:paraId="7384D24D" w14:textId="77777777" w:rsidR="002478B7" w:rsidRDefault="002478B7" w:rsidP="002478B7">
      <w:pPr>
        <w:pStyle w:val="CommentText"/>
      </w:pPr>
      <w:r>
        <w:rPr>
          <w:rStyle w:val="CommentReference"/>
        </w:rPr>
        <w:annotationRef/>
      </w:r>
      <w:r>
        <w:t>I think it could help to clearly identify purpose in this section. Why are these changes made? What is the prep for? Also, a lot of details are missing (that should eventually be added in, or at least alluded 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E5D423" w15:done="0"/>
  <w15:commentEx w15:paraId="65541512" w15:done="0"/>
  <w15:commentEx w15:paraId="5E7A29E0" w15:done="0"/>
  <w15:commentEx w15:paraId="52587888" w15:done="0"/>
  <w15:commentEx w15:paraId="2170B027" w15:done="0"/>
  <w15:commentEx w15:paraId="7384D24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7290F"/>
    <w:multiLevelType w:val="hybridMultilevel"/>
    <w:tmpl w:val="E6E20620"/>
    <w:lvl w:ilvl="0" w:tplc="799E24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125F9C"/>
    <w:multiLevelType w:val="hybridMultilevel"/>
    <w:tmpl w:val="B106DA26"/>
    <w:lvl w:ilvl="0" w:tplc="29364DA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89D5285"/>
    <w:multiLevelType w:val="hybridMultilevel"/>
    <w:tmpl w:val="15AE045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 w15:restartNumberingAfterBreak="0">
    <w:nsid w:val="28B02CA4"/>
    <w:multiLevelType w:val="hybridMultilevel"/>
    <w:tmpl w:val="B106DA26"/>
    <w:lvl w:ilvl="0" w:tplc="29364DA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914A3"/>
    <w:multiLevelType w:val="hybridMultilevel"/>
    <w:tmpl w:val="6E74D028"/>
    <w:lvl w:ilvl="0" w:tplc="43FEB57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6E7546"/>
    <w:multiLevelType w:val="hybridMultilevel"/>
    <w:tmpl w:val="8A101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DE7133"/>
    <w:multiLevelType w:val="hybridMultilevel"/>
    <w:tmpl w:val="8EBAF1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0D1843"/>
    <w:multiLevelType w:val="hybridMultilevel"/>
    <w:tmpl w:val="B61E34D2"/>
    <w:lvl w:ilvl="0" w:tplc="3C862B76">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022F37"/>
    <w:multiLevelType w:val="hybridMultilevel"/>
    <w:tmpl w:val="937441E8"/>
    <w:lvl w:ilvl="0" w:tplc="4774C0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375EDD"/>
    <w:multiLevelType w:val="hybridMultilevel"/>
    <w:tmpl w:val="20D8760A"/>
    <w:lvl w:ilvl="0" w:tplc="82AA3ED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826118"/>
    <w:multiLevelType w:val="hybridMultilevel"/>
    <w:tmpl w:val="94DE88FC"/>
    <w:lvl w:ilvl="0" w:tplc="9D6E23B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053D56"/>
    <w:multiLevelType w:val="hybridMultilevel"/>
    <w:tmpl w:val="8EBAF1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91447C"/>
    <w:multiLevelType w:val="hybridMultilevel"/>
    <w:tmpl w:val="42F655BA"/>
    <w:lvl w:ilvl="0" w:tplc="45E0FCF2">
      <w:start w:val="1"/>
      <w:numFmt w:val="upperRoman"/>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C70004"/>
    <w:multiLevelType w:val="hybridMultilevel"/>
    <w:tmpl w:val="937441E8"/>
    <w:lvl w:ilvl="0" w:tplc="4774C0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1"/>
  </w:num>
  <w:num w:numId="4">
    <w:abstractNumId w:val="13"/>
  </w:num>
  <w:num w:numId="5">
    <w:abstractNumId w:val="5"/>
  </w:num>
  <w:num w:numId="6">
    <w:abstractNumId w:val="8"/>
  </w:num>
  <w:num w:numId="7">
    <w:abstractNumId w:val="10"/>
  </w:num>
  <w:num w:numId="8">
    <w:abstractNumId w:val="11"/>
  </w:num>
  <w:num w:numId="9">
    <w:abstractNumId w:val="4"/>
  </w:num>
  <w:num w:numId="10">
    <w:abstractNumId w:val="6"/>
  </w:num>
  <w:num w:numId="11">
    <w:abstractNumId w:val="2"/>
  </w:num>
  <w:num w:numId="12">
    <w:abstractNumId w:val="9"/>
  </w:num>
  <w:num w:numId="13">
    <w:abstractNumId w:val="0"/>
  </w:num>
  <w:num w:numId="14">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lia Bodson">
    <w15:presenceInfo w15:providerId="AD" w15:userId="S-1-5-21-2000478354-1844237615-1801674531-4998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24F"/>
    <w:rsid w:val="000040CD"/>
    <w:rsid w:val="00050957"/>
    <w:rsid w:val="00095DB3"/>
    <w:rsid w:val="000B2F7D"/>
    <w:rsid w:val="000B4EBF"/>
    <w:rsid w:val="000D7E3F"/>
    <w:rsid w:val="000F36FA"/>
    <w:rsid w:val="000F5BA0"/>
    <w:rsid w:val="001040FF"/>
    <w:rsid w:val="0011021D"/>
    <w:rsid w:val="00127EA2"/>
    <w:rsid w:val="00140136"/>
    <w:rsid w:val="001424A9"/>
    <w:rsid w:val="00167AEF"/>
    <w:rsid w:val="00176271"/>
    <w:rsid w:val="0019059E"/>
    <w:rsid w:val="00191C59"/>
    <w:rsid w:val="00191D04"/>
    <w:rsid w:val="001C1B97"/>
    <w:rsid w:val="001E76EA"/>
    <w:rsid w:val="001F6D1B"/>
    <w:rsid w:val="00222496"/>
    <w:rsid w:val="00222C39"/>
    <w:rsid w:val="00234B4C"/>
    <w:rsid w:val="00246BD2"/>
    <w:rsid w:val="002470DA"/>
    <w:rsid w:val="002478B7"/>
    <w:rsid w:val="00252561"/>
    <w:rsid w:val="00254908"/>
    <w:rsid w:val="00273F6F"/>
    <w:rsid w:val="00275CA5"/>
    <w:rsid w:val="00280440"/>
    <w:rsid w:val="002945AF"/>
    <w:rsid w:val="002A29F6"/>
    <w:rsid w:val="002B7D69"/>
    <w:rsid w:val="002C714A"/>
    <w:rsid w:val="002F4CBB"/>
    <w:rsid w:val="002F7076"/>
    <w:rsid w:val="00376F39"/>
    <w:rsid w:val="00390727"/>
    <w:rsid w:val="00391AB1"/>
    <w:rsid w:val="00394B62"/>
    <w:rsid w:val="003A6339"/>
    <w:rsid w:val="003A76EF"/>
    <w:rsid w:val="003B024F"/>
    <w:rsid w:val="003C33BC"/>
    <w:rsid w:val="003D4DB2"/>
    <w:rsid w:val="003F2A5E"/>
    <w:rsid w:val="004012A7"/>
    <w:rsid w:val="004167ED"/>
    <w:rsid w:val="0043575F"/>
    <w:rsid w:val="004374CC"/>
    <w:rsid w:val="004630F5"/>
    <w:rsid w:val="0049516F"/>
    <w:rsid w:val="004A1643"/>
    <w:rsid w:val="004E5F24"/>
    <w:rsid w:val="005218A1"/>
    <w:rsid w:val="00530001"/>
    <w:rsid w:val="00533F91"/>
    <w:rsid w:val="005470F5"/>
    <w:rsid w:val="0055521D"/>
    <w:rsid w:val="005A06B8"/>
    <w:rsid w:val="005A4FB6"/>
    <w:rsid w:val="005F0680"/>
    <w:rsid w:val="00643199"/>
    <w:rsid w:val="00643FE1"/>
    <w:rsid w:val="00654729"/>
    <w:rsid w:val="00655396"/>
    <w:rsid w:val="0068138B"/>
    <w:rsid w:val="00682DB1"/>
    <w:rsid w:val="006D14C4"/>
    <w:rsid w:val="006D1BFB"/>
    <w:rsid w:val="006E5CD4"/>
    <w:rsid w:val="006E6BD9"/>
    <w:rsid w:val="0070134D"/>
    <w:rsid w:val="00713FC3"/>
    <w:rsid w:val="00720FC8"/>
    <w:rsid w:val="0072174A"/>
    <w:rsid w:val="00746B96"/>
    <w:rsid w:val="0080158A"/>
    <w:rsid w:val="008051B1"/>
    <w:rsid w:val="0082121A"/>
    <w:rsid w:val="00822C29"/>
    <w:rsid w:val="00853B3B"/>
    <w:rsid w:val="008643F6"/>
    <w:rsid w:val="00877421"/>
    <w:rsid w:val="00890E3E"/>
    <w:rsid w:val="008D7328"/>
    <w:rsid w:val="008F4673"/>
    <w:rsid w:val="00903386"/>
    <w:rsid w:val="00943D3F"/>
    <w:rsid w:val="00984664"/>
    <w:rsid w:val="009979DF"/>
    <w:rsid w:val="00A05B27"/>
    <w:rsid w:val="00A32E69"/>
    <w:rsid w:val="00A40F57"/>
    <w:rsid w:val="00A413BE"/>
    <w:rsid w:val="00A5248D"/>
    <w:rsid w:val="00A562BB"/>
    <w:rsid w:val="00AA1727"/>
    <w:rsid w:val="00AE0D8A"/>
    <w:rsid w:val="00B160F6"/>
    <w:rsid w:val="00B34944"/>
    <w:rsid w:val="00B8516F"/>
    <w:rsid w:val="00B91385"/>
    <w:rsid w:val="00BC22DA"/>
    <w:rsid w:val="00BF13E8"/>
    <w:rsid w:val="00BF3BFB"/>
    <w:rsid w:val="00BF51BB"/>
    <w:rsid w:val="00C12797"/>
    <w:rsid w:val="00C12D86"/>
    <w:rsid w:val="00C26B0C"/>
    <w:rsid w:val="00C35FD1"/>
    <w:rsid w:val="00C41B13"/>
    <w:rsid w:val="00C4258A"/>
    <w:rsid w:val="00C6029B"/>
    <w:rsid w:val="00C6557B"/>
    <w:rsid w:val="00C838AD"/>
    <w:rsid w:val="00CB5919"/>
    <w:rsid w:val="00CC5534"/>
    <w:rsid w:val="00D01D93"/>
    <w:rsid w:val="00D07D2F"/>
    <w:rsid w:val="00D252FA"/>
    <w:rsid w:val="00D27F5A"/>
    <w:rsid w:val="00D30C7E"/>
    <w:rsid w:val="00D41FFB"/>
    <w:rsid w:val="00D624AC"/>
    <w:rsid w:val="00D63AFC"/>
    <w:rsid w:val="00D659EA"/>
    <w:rsid w:val="00D90228"/>
    <w:rsid w:val="00D920DE"/>
    <w:rsid w:val="00DB15C6"/>
    <w:rsid w:val="00DB4E3B"/>
    <w:rsid w:val="00E0362E"/>
    <w:rsid w:val="00E074CD"/>
    <w:rsid w:val="00E26852"/>
    <w:rsid w:val="00E3182D"/>
    <w:rsid w:val="00E42BDE"/>
    <w:rsid w:val="00E43898"/>
    <w:rsid w:val="00E47A2F"/>
    <w:rsid w:val="00E9748F"/>
    <w:rsid w:val="00EA4051"/>
    <w:rsid w:val="00EC28CF"/>
    <w:rsid w:val="00EC3AC8"/>
    <w:rsid w:val="00F033FA"/>
    <w:rsid w:val="00F4612F"/>
    <w:rsid w:val="00FA0A11"/>
    <w:rsid w:val="00FA40B4"/>
    <w:rsid w:val="00FB7FAA"/>
    <w:rsid w:val="00FC0A49"/>
    <w:rsid w:val="00FD1577"/>
    <w:rsid w:val="00FD1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C0D08"/>
  <w15:chartTrackingRefBased/>
  <w15:docId w15:val="{0B8E0767-D4AC-44EB-A7C5-033A7CEBA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24F"/>
    <w:pPr>
      <w:ind w:left="720"/>
      <w:contextualSpacing/>
    </w:pPr>
  </w:style>
  <w:style w:type="character" w:styleId="Hyperlink">
    <w:name w:val="Hyperlink"/>
    <w:basedOn w:val="DefaultParagraphFont"/>
    <w:uiPriority w:val="99"/>
    <w:unhideWhenUsed/>
    <w:rsid w:val="00394B62"/>
    <w:rPr>
      <w:color w:val="0563C1" w:themeColor="hyperlink"/>
      <w:u w:val="single"/>
    </w:rPr>
  </w:style>
  <w:style w:type="character" w:customStyle="1" w:styleId="apple-converted-space">
    <w:name w:val="apple-converted-space"/>
    <w:basedOn w:val="DefaultParagraphFont"/>
    <w:rsid w:val="00394B62"/>
  </w:style>
  <w:style w:type="character" w:customStyle="1" w:styleId="pl-c">
    <w:name w:val="pl-c"/>
    <w:basedOn w:val="DefaultParagraphFont"/>
    <w:rsid w:val="00F4612F"/>
  </w:style>
  <w:style w:type="character" w:customStyle="1" w:styleId="pl-smi">
    <w:name w:val="pl-smi"/>
    <w:basedOn w:val="DefaultParagraphFont"/>
    <w:rsid w:val="00F4612F"/>
  </w:style>
  <w:style w:type="character" w:styleId="CommentReference">
    <w:name w:val="annotation reference"/>
    <w:basedOn w:val="DefaultParagraphFont"/>
    <w:uiPriority w:val="99"/>
    <w:semiHidden/>
    <w:unhideWhenUsed/>
    <w:rsid w:val="004374CC"/>
    <w:rPr>
      <w:sz w:val="16"/>
      <w:szCs w:val="16"/>
    </w:rPr>
  </w:style>
  <w:style w:type="paragraph" w:styleId="CommentText">
    <w:name w:val="annotation text"/>
    <w:basedOn w:val="Normal"/>
    <w:link w:val="CommentTextChar"/>
    <w:uiPriority w:val="99"/>
    <w:semiHidden/>
    <w:unhideWhenUsed/>
    <w:rsid w:val="004374CC"/>
    <w:pPr>
      <w:spacing w:line="240" w:lineRule="auto"/>
    </w:pPr>
    <w:rPr>
      <w:sz w:val="20"/>
      <w:szCs w:val="20"/>
    </w:rPr>
  </w:style>
  <w:style w:type="character" w:customStyle="1" w:styleId="CommentTextChar">
    <w:name w:val="Comment Text Char"/>
    <w:basedOn w:val="DefaultParagraphFont"/>
    <w:link w:val="CommentText"/>
    <w:uiPriority w:val="99"/>
    <w:semiHidden/>
    <w:rsid w:val="004374CC"/>
    <w:rPr>
      <w:sz w:val="20"/>
      <w:szCs w:val="20"/>
    </w:rPr>
  </w:style>
  <w:style w:type="paragraph" w:styleId="CommentSubject">
    <w:name w:val="annotation subject"/>
    <w:basedOn w:val="CommentText"/>
    <w:next w:val="CommentText"/>
    <w:link w:val="CommentSubjectChar"/>
    <w:uiPriority w:val="99"/>
    <w:semiHidden/>
    <w:unhideWhenUsed/>
    <w:rsid w:val="004374CC"/>
    <w:rPr>
      <w:b/>
      <w:bCs/>
    </w:rPr>
  </w:style>
  <w:style w:type="character" w:customStyle="1" w:styleId="CommentSubjectChar">
    <w:name w:val="Comment Subject Char"/>
    <w:basedOn w:val="CommentTextChar"/>
    <w:link w:val="CommentSubject"/>
    <w:uiPriority w:val="99"/>
    <w:semiHidden/>
    <w:rsid w:val="004374CC"/>
    <w:rPr>
      <w:b/>
      <w:bCs/>
      <w:sz w:val="20"/>
      <w:szCs w:val="20"/>
    </w:rPr>
  </w:style>
  <w:style w:type="paragraph" w:styleId="BalloonText">
    <w:name w:val="Balloon Text"/>
    <w:basedOn w:val="Normal"/>
    <w:link w:val="BalloonTextChar"/>
    <w:uiPriority w:val="99"/>
    <w:semiHidden/>
    <w:unhideWhenUsed/>
    <w:rsid w:val="004374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74CC"/>
    <w:rPr>
      <w:rFonts w:ascii="Segoe UI" w:hAnsi="Segoe UI" w:cs="Segoe UI"/>
      <w:sz w:val="18"/>
      <w:szCs w:val="18"/>
    </w:rPr>
  </w:style>
  <w:style w:type="paragraph" w:styleId="Revision">
    <w:name w:val="Revision"/>
    <w:hidden/>
    <w:uiPriority w:val="99"/>
    <w:semiHidden/>
    <w:rsid w:val="00890E3E"/>
    <w:pPr>
      <w:spacing w:after="0" w:line="240" w:lineRule="auto"/>
    </w:pPr>
  </w:style>
  <w:style w:type="paragraph" w:styleId="NoSpacing">
    <w:name w:val="No Spacing"/>
    <w:uiPriority w:val="1"/>
    <w:qFormat/>
    <w:rsid w:val="003C33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407068">
      <w:bodyDiv w:val="1"/>
      <w:marLeft w:val="0"/>
      <w:marRight w:val="0"/>
      <w:marTop w:val="0"/>
      <w:marBottom w:val="0"/>
      <w:divBdr>
        <w:top w:val="none" w:sz="0" w:space="0" w:color="auto"/>
        <w:left w:val="none" w:sz="0" w:space="0" w:color="auto"/>
        <w:bottom w:val="none" w:sz="0" w:space="0" w:color="auto"/>
        <w:right w:val="none" w:sz="0" w:space="0" w:color="auto"/>
      </w:divBdr>
    </w:div>
    <w:div w:id="1676103601">
      <w:bodyDiv w:val="1"/>
      <w:marLeft w:val="0"/>
      <w:marRight w:val="0"/>
      <w:marTop w:val="0"/>
      <w:marBottom w:val="0"/>
      <w:divBdr>
        <w:top w:val="none" w:sz="0" w:space="0" w:color="auto"/>
        <w:left w:val="none" w:sz="0" w:space="0" w:color="auto"/>
        <w:bottom w:val="none" w:sz="0" w:space="0" w:color="auto"/>
        <w:right w:val="none" w:sz="0" w:space="0" w:color="auto"/>
      </w:divBdr>
    </w:div>
    <w:div w:id="1828474601">
      <w:bodyDiv w:val="1"/>
      <w:marLeft w:val="0"/>
      <w:marRight w:val="0"/>
      <w:marTop w:val="0"/>
      <w:marBottom w:val="0"/>
      <w:divBdr>
        <w:top w:val="none" w:sz="0" w:space="0" w:color="auto"/>
        <w:left w:val="none" w:sz="0" w:space="0" w:color="auto"/>
        <w:bottom w:val="none" w:sz="0" w:space="0" w:color="auto"/>
        <w:right w:val="none" w:sz="0" w:space="0" w:color="auto"/>
      </w:divBdr>
    </w:div>
    <w:div w:id="202057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lweb.msha.gov/OpenGovernmentData/DataSets/Accidents.zip" TargetMode="External"/><Relationship Id="rId13" Type="http://schemas.openxmlformats.org/officeDocument/2006/relationships/hyperlink" Target="http://arlweb.msha.gov/OpenGovernmentData/DataSets/MinesProdYearly.zip" TargetMode="External"/><Relationship Id="rId18" Type="http://schemas.openxmlformats.org/officeDocument/2006/relationships/hyperlink" Target="http://arlweb.msha.gov/fatals/fabc.ht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arlweb.msha.gov/OpenGovernmentData/OGIMSHA.asp" TargetMode="External"/><Relationship Id="rId12" Type="http://schemas.openxmlformats.org/officeDocument/2006/relationships/hyperlink" Target="http://arlweb.msha.gov/OpenGovernmentData/DataSets/ControllerOperatorHistory.zip" TargetMode="External"/><Relationship Id="rId17" Type="http://schemas.openxmlformats.org/officeDocument/2006/relationships/hyperlink" Target="http://arlweb.msha.gov/OpenGovernmentData/DataSets/Violations.zip" TargetMode="External"/><Relationship Id="rId2" Type="http://schemas.openxmlformats.org/officeDocument/2006/relationships/styles" Target="styles.xml"/><Relationship Id="rId16" Type="http://schemas.openxmlformats.org/officeDocument/2006/relationships/hyperlink" Target="http://arlweb.msha.gov/OpenGovernmentData/DataSets/Mines.zip" TargetMode="External"/><Relationship Id="rId20"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arlweb.msha.gov/OpenGovernmentData/DataSets/ContractorProdYearly.zip" TargetMode="External"/><Relationship Id="rId5" Type="http://schemas.openxmlformats.org/officeDocument/2006/relationships/comments" Target="comments.xml"/><Relationship Id="rId15" Type="http://schemas.openxmlformats.org/officeDocument/2006/relationships/hyperlink" Target="http://arlweb.msha.gov/OpenGovernmentData/DataSets/Inspections.zip" TargetMode="External"/><Relationship Id="rId10" Type="http://schemas.openxmlformats.org/officeDocument/2006/relationships/hyperlink" Target="http://arlweb.msha.gov/OpenGovernmentData/DataSets/ContractorProdQuarterly.zi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rlweb.msha.gov/OpenGovernmentData/DataSets/AssessedViolations.zip" TargetMode="External"/><Relationship Id="rId14" Type="http://schemas.openxmlformats.org/officeDocument/2006/relationships/hyperlink" Target="http://arlweb.msha.gov/OpenGovernmentData/DataSets/MinesProdYearly.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5150</TotalTime>
  <Pages>10</Pages>
  <Words>3445</Words>
  <Characters>19643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Levine, Sarah M</dc:creator>
  <cp:keywords/>
  <dc:description/>
  <cp:lastModifiedBy>Levine, Sarah M</cp:lastModifiedBy>
  <cp:revision>98</cp:revision>
  <cp:lastPrinted>2016-10-14T19:32:00Z</cp:lastPrinted>
  <dcterms:created xsi:type="dcterms:W3CDTF">2016-10-13T16:57:00Z</dcterms:created>
  <dcterms:modified xsi:type="dcterms:W3CDTF">2016-10-26T20:49:00Z</dcterms:modified>
</cp:coreProperties>
</file>