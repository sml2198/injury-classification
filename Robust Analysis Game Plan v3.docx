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50C6E" w14:textId="3759B616" w:rsidR="004F5E6A" w:rsidRPr="00E5177F" w:rsidRDefault="00A44E2B" w:rsidP="00700CAD">
      <w:pPr>
        <w:pStyle w:val="NoSpacing"/>
        <w:jc w:val="center"/>
        <w:rPr>
          <w:rFonts w:cs="Times New Roman"/>
          <w:b/>
          <w:sz w:val="20"/>
          <w:szCs w:val="20"/>
          <w:u w:val="single"/>
        </w:rPr>
      </w:pPr>
      <w:r>
        <w:rPr>
          <w:rFonts w:cs="Times New Roman"/>
          <w:b/>
          <w:sz w:val="20"/>
          <w:szCs w:val="20"/>
          <w:u w:val="single"/>
        </w:rPr>
        <w:t>NI</w:t>
      </w:r>
      <w:r w:rsidR="00700CAD" w:rsidRPr="00E5177F">
        <w:rPr>
          <w:rFonts w:cs="Times New Roman"/>
          <w:b/>
          <w:sz w:val="20"/>
          <w:szCs w:val="20"/>
          <w:u w:val="single"/>
        </w:rPr>
        <w:t>O</w:t>
      </w:r>
      <w:r>
        <w:rPr>
          <w:rFonts w:cs="Times New Roman"/>
          <w:b/>
          <w:sz w:val="20"/>
          <w:szCs w:val="20"/>
          <w:u w:val="single"/>
        </w:rPr>
        <w:t>S</w:t>
      </w:r>
      <w:r w:rsidR="00700CAD" w:rsidRPr="00E5177F">
        <w:rPr>
          <w:rFonts w:cs="Times New Roman"/>
          <w:b/>
          <w:sz w:val="20"/>
          <w:szCs w:val="20"/>
          <w:u w:val="single"/>
        </w:rPr>
        <w:t xml:space="preserve">H </w:t>
      </w:r>
      <w:r w:rsidR="004F5E6A" w:rsidRPr="00E5177F">
        <w:rPr>
          <w:rFonts w:cs="Times New Roman"/>
          <w:b/>
          <w:sz w:val="20"/>
          <w:szCs w:val="20"/>
          <w:u w:val="single"/>
        </w:rPr>
        <w:t>GAME PLAN</w:t>
      </w:r>
    </w:p>
    <w:p w14:paraId="76DA8CEF" w14:textId="77777777" w:rsidR="00700CAD" w:rsidRPr="00E5177F" w:rsidRDefault="00700CAD" w:rsidP="00700CAD">
      <w:pPr>
        <w:pStyle w:val="NoSpacing"/>
        <w:rPr>
          <w:rFonts w:cs="Times New Roman"/>
          <w:sz w:val="20"/>
          <w:szCs w:val="20"/>
        </w:rPr>
      </w:pPr>
    </w:p>
    <w:p w14:paraId="395D96C6" w14:textId="77777777" w:rsidR="00700CAD" w:rsidRPr="00E5177F" w:rsidRDefault="00700CAD" w:rsidP="00700CAD">
      <w:pPr>
        <w:pStyle w:val="NoSpacing"/>
        <w:rPr>
          <w:rFonts w:cs="Times New Roman"/>
          <w:sz w:val="20"/>
          <w:szCs w:val="20"/>
        </w:rPr>
      </w:pPr>
      <w:r w:rsidRPr="00E5177F">
        <w:rPr>
          <w:rFonts w:cs="Times New Roman"/>
          <w:sz w:val="20"/>
          <w:szCs w:val="20"/>
        </w:rPr>
        <w:t>In this proposal, we describe:</w:t>
      </w:r>
    </w:p>
    <w:p w14:paraId="38AACF24" w14:textId="0894CAFC" w:rsidR="00C770B0" w:rsidRDefault="00C770B0" w:rsidP="00700CAD">
      <w:pPr>
        <w:pStyle w:val="NoSpacing"/>
        <w:numPr>
          <w:ilvl w:val="0"/>
          <w:numId w:val="6"/>
        </w:numPr>
        <w:rPr>
          <w:rFonts w:cs="Times New Roman"/>
          <w:sz w:val="20"/>
          <w:szCs w:val="20"/>
        </w:rPr>
      </w:pPr>
      <w:commentRangeStart w:id="0"/>
      <w:r>
        <w:rPr>
          <w:rFonts w:cs="Times New Roman"/>
          <w:sz w:val="20"/>
          <w:szCs w:val="20"/>
        </w:rPr>
        <w:t>The structure of the dataset that we</w:t>
      </w:r>
      <w:r w:rsidR="00B508E8">
        <w:rPr>
          <w:rFonts w:cs="Times New Roman"/>
          <w:sz w:val="20"/>
          <w:szCs w:val="20"/>
        </w:rPr>
        <w:t xml:space="preserve"> will use for rigorous analyses;</w:t>
      </w:r>
    </w:p>
    <w:p w14:paraId="566DFDC6" w14:textId="77777777" w:rsidR="00700CAD" w:rsidRPr="00A516B1" w:rsidRDefault="00E5177F" w:rsidP="00700CAD">
      <w:pPr>
        <w:pStyle w:val="NoSpacing"/>
        <w:numPr>
          <w:ilvl w:val="0"/>
          <w:numId w:val="6"/>
        </w:numPr>
        <w:rPr>
          <w:rFonts w:cs="Times New Roman"/>
          <w:sz w:val="20"/>
          <w:szCs w:val="20"/>
        </w:rPr>
      </w:pPr>
      <w:r w:rsidRPr="00A516B1">
        <w:rPr>
          <w:rFonts w:cs="Times New Roman"/>
          <w:sz w:val="20"/>
          <w:szCs w:val="20"/>
        </w:rPr>
        <w:t xml:space="preserve">The </w:t>
      </w:r>
      <w:r w:rsidR="00A0345C">
        <w:rPr>
          <w:rFonts w:cs="Times New Roman"/>
          <w:sz w:val="20"/>
          <w:szCs w:val="20"/>
        </w:rPr>
        <w:t>model specifications</w:t>
      </w:r>
      <w:r w:rsidR="00700CAD" w:rsidRPr="00A516B1">
        <w:rPr>
          <w:rFonts w:cs="Times New Roman"/>
          <w:sz w:val="20"/>
          <w:szCs w:val="20"/>
        </w:rPr>
        <w:t xml:space="preserve"> </w:t>
      </w:r>
      <w:r w:rsidRPr="00A516B1">
        <w:rPr>
          <w:rFonts w:cs="Times New Roman"/>
          <w:sz w:val="20"/>
          <w:szCs w:val="20"/>
        </w:rPr>
        <w:t xml:space="preserve">that </w:t>
      </w:r>
      <w:r w:rsidR="00700CAD" w:rsidRPr="00A516B1">
        <w:rPr>
          <w:rFonts w:cs="Times New Roman"/>
          <w:sz w:val="20"/>
          <w:szCs w:val="20"/>
        </w:rPr>
        <w:t xml:space="preserve">we </w:t>
      </w:r>
      <w:r w:rsidRPr="00A516B1">
        <w:rPr>
          <w:rFonts w:cs="Times New Roman"/>
          <w:sz w:val="20"/>
          <w:szCs w:val="20"/>
        </w:rPr>
        <w:t>will evaluate with regard to predictive and inferential performance;</w:t>
      </w:r>
    </w:p>
    <w:p w14:paraId="54AD7895" w14:textId="4EB02E0B" w:rsidR="00700CAD" w:rsidRPr="00A516B1" w:rsidRDefault="00700CAD" w:rsidP="00700CAD">
      <w:pPr>
        <w:pStyle w:val="NoSpacing"/>
        <w:numPr>
          <w:ilvl w:val="0"/>
          <w:numId w:val="6"/>
        </w:numPr>
        <w:rPr>
          <w:rFonts w:cs="Times New Roman"/>
          <w:sz w:val="20"/>
          <w:szCs w:val="20"/>
        </w:rPr>
      </w:pPr>
      <w:r w:rsidRPr="00A516B1">
        <w:rPr>
          <w:rFonts w:cs="Times New Roman"/>
          <w:sz w:val="20"/>
          <w:szCs w:val="20"/>
        </w:rPr>
        <w:t xml:space="preserve">The null models against which we </w:t>
      </w:r>
      <w:r w:rsidR="00E5177F" w:rsidRPr="00A516B1">
        <w:rPr>
          <w:rFonts w:cs="Times New Roman"/>
          <w:sz w:val="20"/>
          <w:szCs w:val="20"/>
        </w:rPr>
        <w:t xml:space="preserve">will </w:t>
      </w:r>
      <w:r w:rsidRPr="00A516B1">
        <w:rPr>
          <w:rFonts w:cs="Times New Roman"/>
          <w:sz w:val="20"/>
          <w:szCs w:val="20"/>
        </w:rPr>
        <w:t xml:space="preserve">compare our </w:t>
      </w:r>
      <w:r w:rsidR="00CC7FCA">
        <w:rPr>
          <w:rFonts w:cs="Times New Roman"/>
          <w:sz w:val="20"/>
          <w:szCs w:val="20"/>
        </w:rPr>
        <w:t>preferred</w:t>
      </w:r>
      <w:r w:rsidRPr="00A516B1">
        <w:rPr>
          <w:rFonts w:cs="Times New Roman"/>
          <w:sz w:val="20"/>
          <w:szCs w:val="20"/>
        </w:rPr>
        <w:t xml:space="preserve"> models</w:t>
      </w:r>
      <w:r w:rsidR="00E5177F" w:rsidRPr="00A516B1">
        <w:rPr>
          <w:rFonts w:cs="Times New Roman"/>
          <w:sz w:val="20"/>
          <w:szCs w:val="20"/>
        </w:rPr>
        <w:t xml:space="preserve"> with regard to predictive performance;</w:t>
      </w:r>
    </w:p>
    <w:p w14:paraId="0320538F" w14:textId="70F2D497" w:rsidR="000B3D20" w:rsidRDefault="000B3D20" w:rsidP="00E5177F">
      <w:pPr>
        <w:pStyle w:val="NoSpacing"/>
        <w:numPr>
          <w:ilvl w:val="0"/>
          <w:numId w:val="6"/>
        </w:numPr>
        <w:rPr>
          <w:rFonts w:cs="Times New Roman"/>
          <w:sz w:val="20"/>
          <w:szCs w:val="20"/>
        </w:rPr>
      </w:pPr>
      <w:r>
        <w:rPr>
          <w:rFonts w:cs="Times New Roman"/>
          <w:sz w:val="20"/>
          <w:szCs w:val="20"/>
        </w:rPr>
        <w:t>The inference and prediction procedures;</w:t>
      </w:r>
    </w:p>
    <w:p w14:paraId="1DF7DC4D" w14:textId="3B5CF1A2" w:rsidR="00700CAD" w:rsidRPr="00A516B1" w:rsidRDefault="00E5177F" w:rsidP="00E5177F">
      <w:pPr>
        <w:pStyle w:val="NoSpacing"/>
        <w:numPr>
          <w:ilvl w:val="0"/>
          <w:numId w:val="6"/>
        </w:numPr>
        <w:rPr>
          <w:rFonts w:cs="Times New Roman"/>
          <w:sz w:val="20"/>
          <w:szCs w:val="20"/>
        </w:rPr>
      </w:pPr>
      <w:r w:rsidRPr="00A516B1">
        <w:rPr>
          <w:rFonts w:cs="Times New Roman"/>
          <w:sz w:val="20"/>
          <w:szCs w:val="20"/>
        </w:rPr>
        <w:t xml:space="preserve">The tests for the predictive performance of our </w:t>
      </w:r>
      <w:r w:rsidR="00CC7FCA">
        <w:rPr>
          <w:rFonts w:cs="Times New Roman"/>
          <w:sz w:val="20"/>
          <w:szCs w:val="20"/>
        </w:rPr>
        <w:t>preferred</w:t>
      </w:r>
      <w:r w:rsidR="00CC7FCA" w:rsidRPr="00A516B1">
        <w:rPr>
          <w:rFonts w:cs="Times New Roman"/>
          <w:sz w:val="20"/>
          <w:szCs w:val="20"/>
        </w:rPr>
        <w:t xml:space="preserve"> </w:t>
      </w:r>
      <w:r w:rsidRPr="00A516B1">
        <w:rPr>
          <w:rFonts w:cs="Times New Roman"/>
          <w:sz w:val="20"/>
          <w:szCs w:val="20"/>
        </w:rPr>
        <w:t>models;</w:t>
      </w:r>
    </w:p>
    <w:p w14:paraId="48CB263A" w14:textId="03BD2BCE" w:rsidR="00700CAD" w:rsidRPr="00A516B1" w:rsidRDefault="00E5177F" w:rsidP="00700CAD">
      <w:pPr>
        <w:pStyle w:val="NoSpacing"/>
        <w:numPr>
          <w:ilvl w:val="0"/>
          <w:numId w:val="6"/>
        </w:numPr>
        <w:rPr>
          <w:rFonts w:cs="Times New Roman"/>
          <w:sz w:val="20"/>
          <w:szCs w:val="20"/>
        </w:rPr>
      </w:pPr>
      <w:r w:rsidRPr="00A516B1">
        <w:rPr>
          <w:rFonts w:cs="Times New Roman"/>
          <w:sz w:val="20"/>
          <w:szCs w:val="20"/>
        </w:rPr>
        <w:t xml:space="preserve">The tests for the robustness of the predictive performance of our </w:t>
      </w:r>
      <w:r w:rsidR="00CC7FCA">
        <w:rPr>
          <w:rFonts w:cs="Times New Roman"/>
          <w:sz w:val="20"/>
          <w:szCs w:val="20"/>
        </w:rPr>
        <w:t>preferred</w:t>
      </w:r>
      <w:r w:rsidR="00CC7FCA" w:rsidRPr="00A516B1">
        <w:rPr>
          <w:rFonts w:cs="Times New Roman"/>
          <w:sz w:val="20"/>
          <w:szCs w:val="20"/>
        </w:rPr>
        <w:t xml:space="preserve"> </w:t>
      </w:r>
      <w:r w:rsidRPr="00A516B1">
        <w:rPr>
          <w:rFonts w:cs="Times New Roman"/>
          <w:sz w:val="20"/>
          <w:szCs w:val="20"/>
        </w:rPr>
        <w:t xml:space="preserve">models; </w:t>
      </w:r>
    </w:p>
    <w:p w14:paraId="34865803" w14:textId="360B206F" w:rsidR="00700CAD" w:rsidRPr="00A516B1" w:rsidRDefault="00700CAD" w:rsidP="00700CAD">
      <w:pPr>
        <w:pStyle w:val="NoSpacing"/>
        <w:numPr>
          <w:ilvl w:val="0"/>
          <w:numId w:val="6"/>
        </w:numPr>
        <w:rPr>
          <w:rFonts w:cs="Times New Roman"/>
          <w:sz w:val="20"/>
          <w:szCs w:val="20"/>
        </w:rPr>
      </w:pPr>
      <w:r w:rsidRPr="00A516B1">
        <w:rPr>
          <w:rFonts w:cs="Times New Roman"/>
          <w:sz w:val="20"/>
          <w:szCs w:val="20"/>
        </w:rPr>
        <w:t xml:space="preserve">The tests </w:t>
      </w:r>
      <w:r w:rsidR="00E5177F" w:rsidRPr="00A516B1">
        <w:rPr>
          <w:rFonts w:cs="Times New Roman"/>
          <w:sz w:val="20"/>
          <w:szCs w:val="20"/>
        </w:rPr>
        <w:t xml:space="preserve">for the reliability of the </w:t>
      </w:r>
      <w:del w:id="1" w:author="Sarah M Levine" w:date="2016-10-27T10:29:00Z">
        <w:r w:rsidR="00E5177F" w:rsidRPr="00A516B1" w:rsidDel="008B7E26">
          <w:rPr>
            <w:rFonts w:cs="Times New Roman"/>
            <w:sz w:val="20"/>
            <w:szCs w:val="20"/>
          </w:rPr>
          <w:delText xml:space="preserve">inferential </w:delText>
        </w:r>
      </w:del>
      <w:ins w:id="2" w:author="Sarah M Levine" w:date="2016-10-27T10:29:00Z">
        <w:r w:rsidR="008B7E26" w:rsidRPr="00A516B1">
          <w:rPr>
            <w:rFonts w:cs="Times New Roman"/>
            <w:sz w:val="20"/>
            <w:szCs w:val="20"/>
          </w:rPr>
          <w:t xml:space="preserve"> </w:t>
        </w:r>
      </w:ins>
      <w:r w:rsidR="00E5177F" w:rsidRPr="00A516B1">
        <w:rPr>
          <w:rFonts w:cs="Times New Roman"/>
          <w:sz w:val="20"/>
          <w:szCs w:val="20"/>
        </w:rPr>
        <w:t xml:space="preserve">performance of our </w:t>
      </w:r>
      <w:r w:rsidR="00CC7FCA">
        <w:rPr>
          <w:rFonts w:cs="Times New Roman"/>
          <w:sz w:val="20"/>
          <w:szCs w:val="20"/>
        </w:rPr>
        <w:t>preferred</w:t>
      </w:r>
      <w:r w:rsidR="00CC7FCA" w:rsidRPr="00A516B1">
        <w:rPr>
          <w:rFonts w:cs="Times New Roman"/>
          <w:sz w:val="20"/>
          <w:szCs w:val="20"/>
        </w:rPr>
        <w:t xml:space="preserve"> </w:t>
      </w:r>
      <w:r w:rsidR="00E5177F" w:rsidRPr="00A516B1">
        <w:rPr>
          <w:rFonts w:cs="Times New Roman"/>
          <w:sz w:val="20"/>
          <w:szCs w:val="20"/>
        </w:rPr>
        <w:t xml:space="preserve">models; and </w:t>
      </w:r>
      <w:ins w:id="3" w:author="Sarah M Levine" w:date="2016-10-27T10:35:00Z">
        <w:r w:rsidR="00827D53">
          <w:rPr>
            <w:rFonts w:cs="Times New Roman"/>
            <w:sz w:val="20"/>
            <w:szCs w:val="20"/>
          </w:rPr>
          <w:t>ROBUSTNESS CHECKS?</w:t>
        </w:r>
      </w:ins>
    </w:p>
    <w:p w14:paraId="20EB35DF" w14:textId="77777777" w:rsidR="00E5177F" w:rsidRPr="00A516B1" w:rsidRDefault="00E5177F" w:rsidP="00700CAD">
      <w:pPr>
        <w:pStyle w:val="NoSpacing"/>
        <w:numPr>
          <w:ilvl w:val="0"/>
          <w:numId w:val="6"/>
        </w:numPr>
        <w:rPr>
          <w:rFonts w:cs="Times New Roman"/>
          <w:sz w:val="20"/>
          <w:szCs w:val="20"/>
        </w:rPr>
      </w:pPr>
      <w:r w:rsidRPr="00A516B1">
        <w:rPr>
          <w:rFonts w:cs="Times New Roman"/>
          <w:sz w:val="20"/>
          <w:szCs w:val="20"/>
        </w:rPr>
        <w:t xml:space="preserve">The procedures we will explore and implement </w:t>
      </w:r>
      <w:r w:rsidR="00744C00">
        <w:rPr>
          <w:rFonts w:cs="Times New Roman"/>
          <w:sz w:val="20"/>
          <w:szCs w:val="20"/>
        </w:rPr>
        <w:t xml:space="preserve">if we have </w:t>
      </w:r>
      <w:r w:rsidR="0093257A">
        <w:rPr>
          <w:rFonts w:cs="Times New Roman"/>
          <w:sz w:val="20"/>
          <w:szCs w:val="20"/>
        </w:rPr>
        <w:t>more</w:t>
      </w:r>
      <w:r w:rsidR="00744C00">
        <w:rPr>
          <w:rFonts w:cs="Times New Roman"/>
          <w:sz w:val="20"/>
          <w:szCs w:val="20"/>
        </w:rPr>
        <w:t xml:space="preserve"> time.</w:t>
      </w:r>
      <w:r w:rsidRPr="00A516B1">
        <w:rPr>
          <w:rFonts w:cs="Times New Roman"/>
          <w:sz w:val="20"/>
          <w:szCs w:val="20"/>
        </w:rPr>
        <w:t xml:space="preserve"> </w:t>
      </w:r>
      <w:commentRangeEnd w:id="0"/>
      <w:r w:rsidR="008B7E26">
        <w:rPr>
          <w:rStyle w:val="CommentReference"/>
        </w:rPr>
        <w:commentReference w:id="0"/>
      </w:r>
    </w:p>
    <w:p w14:paraId="7A7E6A20" w14:textId="77777777" w:rsidR="00700CAD" w:rsidRDefault="00700CAD" w:rsidP="00700CAD">
      <w:pPr>
        <w:pStyle w:val="NoSpacing"/>
        <w:rPr>
          <w:rFonts w:cs="Times New Roman"/>
          <w:sz w:val="20"/>
          <w:szCs w:val="20"/>
        </w:rPr>
      </w:pPr>
    </w:p>
    <w:p w14:paraId="472D4017" w14:textId="77777777" w:rsidR="00D34EE2" w:rsidRDefault="00D34EE2" w:rsidP="00700CAD">
      <w:pPr>
        <w:pStyle w:val="NoSpacing"/>
        <w:rPr>
          <w:rFonts w:cs="Times New Roman"/>
          <w:sz w:val="20"/>
          <w:szCs w:val="20"/>
        </w:rPr>
      </w:pPr>
    </w:p>
    <w:p w14:paraId="5EBA3DB7" w14:textId="5ADC5071" w:rsidR="00BA52E4" w:rsidRPr="00BA52E4" w:rsidRDefault="00BA52E4" w:rsidP="00700CAD">
      <w:pPr>
        <w:pStyle w:val="NoSpacing"/>
        <w:rPr>
          <w:rFonts w:cs="Times New Roman"/>
          <w:b/>
          <w:sz w:val="20"/>
          <w:szCs w:val="20"/>
        </w:rPr>
      </w:pPr>
      <w:r w:rsidRPr="00BA52E4">
        <w:rPr>
          <w:rFonts w:cs="Times New Roman"/>
          <w:b/>
          <w:sz w:val="20"/>
          <w:szCs w:val="20"/>
        </w:rPr>
        <w:t>(1) Data</w:t>
      </w:r>
      <w:r w:rsidR="0049385C">
        <w:rPr>
          <w:rFonts w:cs="Times New Roman"/>
          <w:b/>
          <w:sz w:val="20"/>
          <w:szCs w:val="20"/>
        </w:rPr>
        <w:t>set</w:t>
      </w:r>
    </w:p>
    <w:p w14:paraId="29DE8B7F" w14:textId="1476ECAD" w:rsidR="00FD36C3" w:rsidRDefault="000741E4" w:rsidP="00700CAD">
      <w:pPr>
        <w:pStyle w:val="NoSpacing"/>
        <w:rPr>
          <w:rFonts w:cs="Times New Roman"/>
          <w:sz w:val="20"/>
          <w:szCs w:val="20"/>
        </w:rPr>
      </w:pPr>
      <w:r>
        <w:rPr>
          <w:rFonts w:cs="Times New Roman"/>
          <w:sz w:val="20"/>
          <w:szCs w:val="20"/>
        </w:rPr>
        <w:t xml:space="preserve">Our experimental analyses revealed that </w:t>
      </w:r>
      <w:r w:rsidR="001E6B21">
        <w:rPr>
          <w:rFonts w:cs="Times New Roman"/>
          <w:sz w:val="20"/>
          <w:szCs w:val="20"/>
        </w:rPr>
        <w:t xml:space="preserve">the </w:t>
      </w:r>
      <w:r>
        <w:rPr>
          <w:rFonts w:cs="Times New Roman"/>
          <w:sz w:val="20"/>
          <w:szCs w:val="20"/>
        </w:rPr>
        <w:t>data</w:t>
      </w:r>
      <w:r w:rsidR="001E6B21">
        <w:rPr>
          <w:rFonts w:cs="Times New Roman"/>
          <w:sz w:val="20"/>
          <w:szCs w:val="20"/>
        </w:rPr>
        <w:t>set</w:t>
      </w:r>
      <w:r>
        <w:rPr>
          <w:rFonts w:cs="Times New Roman"/>
          <w:sz w:val="20"/>
          <w:szCs w:val="20"/>
        </w:rPr>
        <w:t xml:space="preserve"> at the quarter-level was too large and sparse </w:t>
      </w:r>
      <w:r w:rsidR="00110AF3">
        <w:rPr>
          <w:rFonts w:cs="Times New Roman"/>
          <w:sz w:val="20"/>
          <w:szCs w:val="20"/>
        </w:rPr>
        <w:t>for frequentist modeling</w:t>
      </w:r>
      <w:r>
        <w:rPr>
          <w:rFonts w:cs="Times New Roman"/>
          <w:sz w:val="20"/>
          <w:szCs w:val="20"/>
        </w:rPr>
        <w:t>. Therefore, we coll</w:t>
      </w:r>
      <w:r w:rsidR="00110AF3">
        <w:rPr>
          <w:rFonts w:cs="Times New Roman"/>
          <w:sz w:val="20"/>
          <w:szCs w:val="20"/>
        </w:rPr>
        <w:t xml:space="preserve">apse </w:t>
      </w:r>
      <w:r w:rsidR="0071375A">
        <w:rPr>
          <w:rFonts w:cs="Times New Roman"/>
          <w:sz w:val="20"/>
          <w:szCs w:val="20"/>
        </w:rPr>
        <w:t>the</w:t>
      </w:r>
      <w:r w:rsidR="00110AF3">
        <w:rPr>
          <w:rFonts w:cs="Times New Roman"/>
          <w:sz w:val="20"/>
          <w:szCs w:val="20"/>
        </w:rPr>
        <w:t xml:space="preserve"> data</w:t>
      </w:r>
      <w:r w:rsidR="001E6B21">
        <w:rPr>
          <w:rFonts w:cs="Times New Roman"/>
          <w:sz w:val="20"/>
          <w:szCs w:val="20"/>
        </w:rPr>
        <w:t>set</w:t>
      </w:r>
      <w:del w:id="4" w:author="Sarah M Levine" w:date="2016-10-27T10:36:00Z">
        <w:r w:rsidR="00110AF3" w:rsidDel="00827D53">
          <w:rPr>
            <w:rFonts w:cs="Times New Roman"/>
            <w:sz w:val="20"/>
            <w:szCs w:val="20"/>
          </w:rPr>
          <w:delText xml:space="preserve"> </w:delText>
        </w:r>
      </w:del>
      <w:del w:id="5" w:author="Sarah M Levine" w:date="2016-10-27T10:35:00Z">
        <w:r w:rsidR="00110AF3" w:rsidDel="00827D53">
          <w:rPr>
            <w:rFonts w:cs="Times New Roman"/>
            <w:sz w:val="20"/>
            <w:szCs w:val="20"/>
          </w:rPr>
          <w:delText>to the</w:delText>
        </w:r>
      </w:del>
      <w:ins w:id="6" w:author="Sarah M Levine" w:date="2016-10-27T10:35:00Z">
        <w:r w:rsidR="00827D53">
          <w:rPr>
            <w:rFonts w:cs="Times New Roman"/>
            <w:sz w:val="20"/>
            <w:szCs w:val="20"/>
          </w:rPr>
          <w:t xml:space="preserve"> BY SUMMING </w:t>
        </w:r>
      </w:ins>
      <w:ins w:id="7" w:author="Sarah M Levine" w:date="2016-10-27T10:36:00Z">
        <w:r w:rsidR="00827D53">
          <w:rPr>
            <w:rFonts w:cs="Times New Roman"/>
            <w:sz w:val="20"/>
            <w:szCs w:val="20"/>
          </w:rPr>
          <w:t xml:space="preserve">THE VARIABLE VALUES </w:t>
        </w:r>
      </w:ins>
      <w:ins w:id="8" w:author="Sarah M Levine" w:date="2016-10-27T10:35:00Z">
        <w:r w:rsidR="00827D53">
          <w:rPr>
            <w:rFonts w:cs="Times New Roman"/>
            <w:sz w:val="20"/>
            <w:szCs w:val="20"/>
          </w:rPr>
          <w:t>ACROSS QUARTERS,</w:t>
        </w:r>
      </w:ins>
      <w:r w:rsidR="00110AF3">
        <w:rPr>
          <w:rFonts w:cs="Times New Roman"/>
          <w:sz w:val="20"/>
          <w:szCs w:val="20"/>
        </w:rPr>
        <w:t xml:space="preserve"> </w:t>
      </w:r>
      <w:del w:id="9" w:author="Sarah M Levine" w:date="2016-10-27T10:36:00Z">
        <w:r w:rsidR="00110AF3" w:rsidDel="00827D53">
          <w:rPr>
            <w:rFonts w:cs="Times New Roman"/>
            <w:sz w:val="20"/>
            <w:szCs w:val="20"/>
          </w:rPr>
          <w:delText>year-level</w:delText>
        </w:r>
        <w:r w:rsidR="008756F2" w:rsidDel="00827D53">
          <w:rPr>
            <w:rFonts w:cs="Times New Roman"/>
            <w:sz w:val="20"/>
            <w:szCs w:val="20"/>
          </w:rPr>
          <w:delText xml:space="preserve"> by sums </w:delText>
        </w:r>
      </w:del>
      <w:r w:rsidR="008756F2">
        <w:rPr>
          <w:rFonts w:cs="Times New Roman"/>
          <w:sz w:val="20"/>
          <w:szCs w:val="20"/>
        </w:rPr>
        <w:t>for years in which we have four quarters of data.</w:t>
      </w:r>
    </w:p>
    <w:p w14:paraId="599A3DD5" w14:textId="77777777" w:rsidR="00FD36C3" w:rsidRDefault="00FD36C3" w:rsidP="00700CAD">
      <w:pPr>
        <w:pStyle w:val="NoSpacing"/>
        <w:rPr>
          <w:rFonts w:cs="Times New Roman"/>
          <w:sz w:val="20"/>
          <w:szCs w:val="20"/>
        </w:rPr>
      </w:pPr>
    </w:p>
    <w:p w14:paraId="0D430526" w14:textId="31625CB3" w:rsidR="00BA52E4" w:rsidRDefault="00B508E8" w:rsidP="00700CAD">
      <w:pPr>
        <w:pStyle w:val="NoSpacing"/>
        <w:rPr>
          <w:rFonts w:cs="Times New Roman"/>
          <w:sz w:val="20"/>
          <w:szCs w:val="20"/>
        </w:rPr>
      </w:pPr>
      <w:r>
        <w:rPr>
          <w:rFonts w:cs="Times New Roman"/>
          <w:sz w:val="20"/>
          <w:szCs w:val="20"/>
        </w:rPr>
        <w:t>W</w:t>
      </w:r>
      <w:r w:rsidR="00BA52E4">
        <w:rPr>
          <w:rFonts w:cs="Times New Roman"/>
          <w:sz w:val="20"/>
          <w:szCs w:val="20"/>
        </w:rPr>
        <w:t xml:space="preserve">e split our dataset into a </w:t>
      </w:r>
      <w:r w:rsidR="00BA52E4" w:rsidRPr="00BA52E4">
        <w:rPr>
          <w:rFonts w:cs="Times New Roman"/>
          <w:sz w:val="20"/>
          <w:szCs w:val="20"/>
          <w:u w:val="single"/>
        </w:rPr>
        <w:t>training</w:t>
      </w:r>
      <w:r w:rsidR="00BA52E4">
        <w:rPr>
          <w:rFonts w:cs="Times New Roman"/>
          <w:sz w:val="20"/>
          <w:szCs w:val="20"/>
        </w:rPr>
        <w:t xml:space="preserve"> </w:t>
      </w:r>
      <w:ins w:id="10" w:author="Sarah M Levine" w:date="2016-10-27T10:37:00Z">
        <w:r w:rsidR="00827D53">
          <w:rPr>
            <w:rFonts w:cs="Times New Roman"/>
            <w:sz w:val="20"/>
            <w:szCs w:val="20"/>
          </w:rPr>
          <w:t xml:space="preserve">SET </w:t>
        </w:r>
      </w:ins>
      <w:r w:rsidR="00BA52E4">
        <w:rPr>
          <w:rFonts w:cs="Times New Roman"/>
          <w:sz w:val="20"/>
          <w:szCs w:val="20"/>
        </w:rPr>
        <w:t xml:space="preserve">and </w:t>
      </w:r>
      <w:r w:rsidR="00BA52E4" w:rsidRPr="00BA52E4">
        <w:rPr>
          <w:rFonts w:cs="Times New Roman"/>
          <w:sz w:val="20"/>
          <w:szCs w:val="20"/>
          <w:u w:val="single"/>
        </w:rPr>
        <w:t>test</w:t>
      </w:r>
      <w:r w:rsidR="00BA52E4">
        <w:rPr>
          <w:rFonts w:cs="Times New Roman"/>
          <w:sz w:val="20"/>
          <w:szCs w:val="20"/>
        </w:rPr>
        <w:t xml:space="preserve"> set based on time. All observations representing mine-</w:t>
      </w:r>
      <w:r w:rsidR="000741E4">
        <w:rPr>
          <w:rFonts w:cs="Times New Roman"/>
          <w:sz w:val="20"/>
          <w:szCs w:val="20"/>
        </w:rPr>
        <w:t>years</w:t>
      </w:r>
      <w:r w:rsidR="00BA52E4">
        <w:rPr>
          <w:rFonts w:cs="Times New Roman"/>
          <w:sz w:val="20"/>
          <w:szCs w:val="20"/>
        </w:rPr>
        <w:t xml:space="preserve"> before 2012 compose the training set. The remaining observations compose the test set. This split </w:t>
      </w:r>
      <w:r w:rsidR="00B449AD">
        <w:rPr>
          <w:rFonts w:cs="Times New Roman"/>
          <w:sz w:val="20"/>
          <w:szCs w:val="20"/>
        </w:rPr>
        <w:t>roughly corresponds</w:t>
      </w:r>
      <w:r w:rsidR="00BA52E4">
        <w:rPr>
          <w:rFonts w:cs="Times New Roman"/>
          <w:sz w:val="20"/>
          <w:szCs w:val="20"/>
        </w:rPr>
        <w:t xml:space="preserve"> to splitting the data </w:t>
      </w:r>
      <w:r w:rsidR="00A179ED">
        <w:rPr>
          <w:rFonts w:cs="Times New Roman"/>
          <w:sz w:val="20"/>
          <w:szCs w:val="20"/>
        </w:rPr>
        <w:t xml:space="preserve">75%/25% (training/testing). </w:t>
      </w:r>
    </w:p>
    <w:p w14:paraId="5F294471" w14:textId="77777777" w:rsidR="00BA52E4" w:rsidRDefault="00BA52E4" w:rsidP="00700CAD">
      <w:pPr>
        <w:pStyle w:val="NoSpacing"/>
        <w:rPr>
          <w:rFonts w:cs="Times New Roman"/>
          <w:sz w:val="20"/>
          <w:szCs w:val="20"/>
        </w:rPr>
      </w:pPr>
    </w:p>
    <w:p w14:paraId="7FB7BF27" w14:textId="77777777" w:rsidR="00D34EE2" w:rsidRPr="00E5177F" w:rsidRDefault="00D34EE2" w:rsidP="00700CAD">
      <w:pPr>
        <w:pStyle w:val="NoSpacing"/>
        <w:rPr>
          <w:rFonts w:cs="Times New Roman"/>
          <w:sz w:val="20"/>
          <w:szCs w:val="20"/>
        </w:rPr>
      </w:pPr>
    </w:p>
    <w:p w14:paraId="4D338163" w14:textId="6B5528C8" w:rsidR="00B50D02" w:rsidRPr="00E5177F" w:rsidRDefault="00577BCB" w:rsidP="00700CAD">
      <w:pPr>
        <w:pStyle w:val="NoSpacing"/>
        <w:rPr>
          <w:rFonts w:cs="Times New Roman"/>
          <w:b/>
          <w:sz w:val="20"/>
          <w:szCs w:val="20"/>
        </w:rPr>
      </w:pPr>
      <w:r>
        <w:rPr>
          <w:rFonts w:cs="Times New Roman"/>
          <w:b/>
          <w:sz w:val="20"/>
          <w:szCs w:val="20"/>
        </w:rPr>
        <w:t>(2</w:t>
      </w:r>
      <w:r w:rsidR="00E5177F" w:rsidRPr="00E5177F">
        <w:rPr>
          <w:rFonts w:cs="Times New Roman"/>
          <w:b/>
          <w:sz w:val="20"/>
          <w:szCs w:val="20"/>
        </w:rPr>
        <w:t xml:space="preserve">) </w:t>
      </w:r>
      <w:r w:rsidR="00CC7FCA">
        <w:rPr>
          <w:rFonts w:cs="Times New Roman"/>
          <w:b/>
          <w:sz w:val="20"/>
          <w:szCs w:val="20"/>
        </w:rPr>
        <w:t>Preferred</w:t>
      </w:r>
      <w:r w:rsidR="00524646">
        <w:rPr>
          <w:rFonts w:cs="Times New Roman"/>
          <w:b/>
          <w:sz w:val="20"/>
          <w:szCs w:val="20"/>
        </w:rPr>
        <w:t xml:space="preserve"> Model Specifications</w:t>
      </w:r>
    </w:p>
    <w:p w14:paraId="4BF780BD" w14:textId="3D687C32" w:rsidR="00B746EE" w:rsidRDefault="000741E4" w:rsidP="00700CAD">
      <w:pPr>
        <w:pStyle w:val="NoSpacing"/>
        <w:rPr>
          <w:rFonts w:cs="Times New Roman"/>
          <w:sz w:val="20"/>
          <w:szCs w:val="20"/>
        </w:rPr>
      </w:pPr>
      <w:r>
        <w:rPr>
          <w:rFonts w:cs="Times New Roman"/>
          <w:sz w:val="20"/>
          <w:szCs w:val="20"/>
        </w:rPr>
        <w:t>Each</w:t>
      </w:r>
      <w:r w:rsidR="00B746EE">
        <w:rPr>
          <w:rFonts w:cs="Times New Roman"/>
          <w:sz w:val="20"/>
          <w:szCs w:val="20"/>
        </w:rPr>
        <w:t xml:space="preserve"> </w:t>
      </w:r>
      <w:r w:rsidR="00CC7FCA">
        <w:rPr>
          <w:rFonts w:cs="Times New Roman"/>
          <w:b/>
          <w:i/>
          <w:sz w:val="20"/>
          <w:szCs w:val="20"/>
          <w:u w:val="single"/>
        </w:rPr>
        <w:t>preferred</w:t>
      </w:r>
      <w:r w:rsidR="00F31C17" w:rsidRPr="00F31C17">
        <w:rPr>
          <w:rFonts w:cs="Times New Roman"/>
          <w:b/>
          <w:i/>
          <w:sz w:val="20"/>
          <w:szCs w:val="20"/>
          <w:u w:val="single"/>
        </w:rPr>
        <w:t xml:space="preserve"> </w:t>
      </w:r>
      <w:r w:rsidR="00B746EE" w:rsidRPr="00F31C17">
        <w:rPr>
          <w:rFonts w:cs="Times New Roman"/>
          <w:b/>
          <w:i/>
          <w:sz w:val="20"/>
          <w:szCs w:val="20"/>
          <w:u w:val="single"/>
        </w:rPr>
        <w:t>model</w:t>
      </w:r>
      <w:r w:rsidR="00B746EE">
        <w:rPr>
          <w:rFonts w:cs="Times New Roman"/>
          <w:sz w:val="20"/>
          <w:szCs w:val="20"/>
        </w:rPr>
        <w:t xml:space="preserve"> </w:t>
      </w:r>
      <w:r w:rsidR="00D34EE2">
        <w:rPr>
          <w:rFonts w:cs="Times New Roman"/>
          <w:sz w:val="20"/>
          <w:szCs w:val="20"/>
        </w:rPr>
        <w:t xml:space="preserve">that we will evaluate in these analyses </w:t>
      </w:r>
      <w:r w:rsidR="005E31FA">
        <w:rPr>
          <w:rFonts w:cs="Times New Roman"/>
          <w:sz w:val="20"/>
          <w:szCs w:val="20"/>
        </w:rPr>
        <w:t>is specified in the</w:t>
      </w:r>
      <w:r w:rsidR="00B746EE">
        <w:rPr>
          <w:rFonts w:cs="Times New Roman"/>
          <w:sz w:val="20"/>
          <w:szCs w:val="20"/>
        </w:rPr>
        <w:t xml:space="preserve"> following form:</w:t>
      </w:r>
    </w:p>
    <w:p w14:paraId="7112C154" w14:textId="77777777" w:rsidR="00B746EE" w:rsidRDefault="00B746EE" w:rsidP="00700CAD">
      <w:pPr>
        <w:pStyle w:val="NoSpacing"/>
        <w:rPr>
          <w:rFonts w:cs="Times New Roman"/>
          <w:sz w:val="20"/>
          <w:szCs w:val="20"/>
        </w:rPr>
      </w:pPr>
    </w:p>
    <w:p w14:paraId="778F9837" w14:textId="5335E71D" w:rsidR="009D078F" w:rsidRDefault="00BB2DC5" w:rsidP="00700CAD">
      <w:pPr>
        <w:pStyle w:val="NoSpacing"/>
        <w:rPr>
          <w:rFonts w:cs="Times New Roman"/>
          <w:sz w:val="20"/>
          <w:szCs w:val="20"/>
        </w:rPr>
      </w:pPr>
      <w:r>
        <w:rPr>
          <w:rFonts w:cs="Times New Roman"/>
          <w:sz w:val="20"/>
          <w:szCs w:val="20"/>
        </w:rPr>
        <w:t>Left-Hand-Side</w:t>
      </w:r>
      <w:r w:rsidR="00B746EE">
        <w:rPr>
          <w:rFonts w:cs="Times New Roman"/>
          <w:sz w:val="20"/>
          <w:szCs w:val="20"/>
        </w:rPr>
        <w:t xml:space="preserve">: </w:t>
      </w:r>
    </w:p>
    <w:p w14:paraId="5ACF7AFA" w14:textId="77777777" w:rsidR="00B746EE" w:rsidRDefault="00B746EE" w:rsidP="009D078F">
      <w:pPr>
        <w:pStyle w:val="NoSpacing"/>
        <w:numPr>
          <w:ilvl w:val="0"/>
          <w:numId w:val="8"/>
        </w:numPr>
        <w:rPr>
          <w:rFonts w:cs="Times New Roman"/>
          <w:b/>
          <w:sz w:val="20"/>
          <w:szCs w:val="20"/>
        </w:rPr>
      </w:pPr>
      <w:r w:rsidRPr="00524646">
        <w:rPr>
          <w:rFonts w:cs="Times New Roman"/>
          <w:b/>
          <w:sz w:val="20"/>
          <w:szCs w:val="20"/>
        </w:rPr>
        <w:t>Injuries</w:t>
      </w:r>
    </w:p>
    <w:p w14:paraId="4DCC0E1D" w14:textId="5C4528D0" w:rsidR="0075490B" w:rsidRDefault="00CB0EA1" w:rsidP="0075490B">
      <w:pPr>
        <w:pStyle w:val="NoSpacing"/>
        <w:numPr>
          <w:ilvl w:val="1"/>
          <w:numId w:val="8"/>
        </w:numPr>
        <w:rPr>
          <w:rFonts w:cs="Times New Roman"/>
          <w:sz w:val="20"/>
          <w:szCs w:val="20"/>
        </w:rPr>
      </w:pPr>
      <w:ins w:id="11" w:author="Sarah M Levine" w:date="2016-10-27T10:39:00Z">
        <w:r>
          <w:rPr>
            <w:rFonts w:cs="Times New Roman"/>
            <w:sz w:val="20"/>
            <w:szCs w:val="20"/>
          </w:rPr>
          <w:t>Outcome variable c</w:t>
        </w:r>
      </w:ins>
      <w:del w:id="12" w:author="Sarah M Levine" w:date="2016-10-27T10:39:00Z">
        <w:r w:rsidR="0075490B" w:rsidDel="00CB0EA1">
          <w:rPr>
            <w:rFonts w:cs="Times New Roman"/>
            <w:sz w:val="20"/>
            <w:szCs w:val="20"/>
          </w:rPr>
          <w:delText>C</w:delText>
        </w:r>
      </w:del>
      <w:r w:rsidR="0075490B">
        <w:rPr>
          <w:rFonts w:cs="Times New Roman"/>
          <w:sz w:val="20"/>
          <w:szCs w:val="20"/>
        </w:rPr>
        <w:t xml:space="preserve">an be </w:t>
      </w:r>
      <w:r w:rsidR="00ED2950">
        <w:rPr>
          <w:rFonts w:cs="Times New Roman"/>
          <w:sz w:val="20"/>
          <w:szCs w:val="20"/>
        </w:rPr>
        <w:t xml:space="preserve">maintenance and repair </w:t>
      </w:r>
      <w:r w:rsidR="0075490B">
        <w:rPr>
          <w:rFonts w:cs="Times New Roman"/>
          <w:sz w:val="20"/>
          <w:szCs w:val="20"/>
        </w:rPr>
        <w:t>(M</w:t>
      </w:r>
      <w:ins w:id="13" w:author="Sarah M Levine" w:date="2016-10-27T10:38:00Z">
        <w:r>
          <w:rPr>
            <w:rFonts w:cs="Times New Roman"/>
            <w:sz w:val="20"/>
            <w:szCs w:val="20"/>
          </w:rPr>
          <w:t>.</w:t>
        </w:r>
      </w:ins>
      <w:r w:rsidR="0075490B">
        <w:rPr>
          <w:rFonts w:cs="Times New Roman"/>
          <w:sz w:val="20"/>
          <w:szCs w:val="20"/>
        </w:rPr>
        <w:t>R</w:t>
      </w:r>
      <w:ins w:id="14" w:author="Sarah M Levine" w:date="2016-10-27T10:38:00Z">
        <w:r>
          <w:rPr>
            <w:rFonts w:cs="Times New Roman"/>
            <w:sz w:val="20"/>
            <w:szCs w:val="20"/>
          </w:rPr>
          <w:t>.</w:t>
        </w:r>
      </w:ins>
      <w:r w:rsidR="0075490B">
        <w:rPr>
          <w:rFonts w:cs="Times New Roman"/>
          <w:sz w:val="20"/>
          <w:szCs w:val="20"/>
        </w:rPr>
        <w:t xml:space="preserve">) </w:t>
      </w:r>
      <w:r w:rsidR="0075490B" w:rsidRPr="00C770B0">
        <w:rPr>
          <w:rFonts w:cs="Times New Roman"/>
          <w:i/>
          <w:sz w:val="20"/>
          <w:szCs w:val="20"/>
        </w:rPr>
        <w:t>or</w:t>
      </w:r>
      <w:r w:rsidR="0075490B">
        <w:rPr>
          <w:rFonts w:cs="Times New Roman"/>
          <w:sz w:val="20"/>
          <w:szCs w:val="20"/>
        </w:rPr>
        <w:t xml:space="preserve"> </w:t>
      </w:r>
      <w:r w:rsidR="00ED2950">
        <w:rPr>
          <w:rFonts w:cs="Times New Roman"/>
          <w:sz w:val="20"/>
          <w:szCs w:val="20"/>
        </w:rPr>
        <w:t xml:space="preserve">pinning and striking </w:t>
      </w:r>
      <w:r w:rsidR="0075490B">
        <w:rPr>
          <w:rFonts w:cs="Times New Roman"/>
          <w:sz w:val="20"/>
          <w:szCs w:val="20"/>
        </w:rPr>
        <w:t>(P</w:t>
      </w:r>
      <w:ins w:id="15" w:author="Sarah M Levine" w:date="2016-10-27T10:38:00Z">
        <w:r>
          <w:rPr>
            <w:rFonts w:cs="Times New Roman"/>
            <w:sz w:val="20"/>
            <w:szCs w:val="20"/>
          </w:rPr>
          <w:t>.</w:t>
        </w:r>
      </w:ins>
      <w:r w:rsidR="0075490B">
        <w:rPr>
          <w:rFonts w:cs="Times New Roman"/>
          <w:sz w:val="20"/>
          <w:szCs w:val="20"/>
        </w:rPr>
        <w:t>S</w:t>
      </w:r>
      <w:ins w:id="16" w:author="Sarah M Levine" w:date="2016-10-27T10:38:00Z">
        <w:r>
          <w:rPr>
            <w:rFonts w:cs="Times New Roman"/>
            <w:sz w:val="20"/>
            <w:szCs w:val="20"/>
          </w:rPr>
          <w:t>.</w:t>
        </w:r>
      </w:ins>
      <w:r w:rsidR="0075490B">
        <w:rPr>
          <w:rFonts w:cs="Times New Roman"/>
          <w:sz w:val="20"/>
          <w:szCs w:val="20"/>
        </w:rPr>
        <w:t>) injuries</w:t>
      </w:r>
      <w:ins w:id="17" w:author="Sarah M Levine" w:date="2016-10-27T10:38:00Z">
        <w:r>
          <w:rPr>
            <w:rFonts w:cs="Times New Roman"/>
            <w:sz w:val="20"/>
            <w:szCs w:val="20"/>
          </w:rPr>
          <w:t xml:space="preserve"> (</w:t>
        </w:r>
      </w:ins>
      <w:ins w:id="18" w:author="Sarah M Levine" w:date="2016-10-27T10:42:00Z">
        <w:r>
          <w:rPr>
            <w:rFonts w:cs="Times New Roman"/>
            <w:sz w:val="20"/>
            <w:szCs w:val="20"/>
          </w:rPr>
          <w:t xml:space="preserve">but </w:t>
        </w:r>
      </w:ins>
      <w:ins w:id="19" w:author="Sarah M Levine" w:date="2016-10-27T10:39:00Z">
        <w:r>
          <w:rPr>
            <w:rFonts w:cs="Times New Roman"/>
            <w:sz w:val="20"/>
            <w:szCs w:val="20"/>
          </w:rPr>
          <w:t>not both</w:t>
        </w:r>
      </w:ins>
      <w:ins w:id="20" w:author="Sarah M Levine" w:date="2016-10-27T10:38:00Z">
        <w:r>
          <w:rPr>
            <w:rFonts w:cs="Times New Roman"/>
            <w:sz w:val="20"/>
            <w:szCs w:val="20"/>
          </w:rPr>
          <w:t>)</w:t>
        </w:r>
      </w:ins>
    </w:p>
    <w:p w14:paraId="1FC11840" w14:textId="07CAF5CD" w:rsidR="0075490B" w:rsidRPr="0075490B" w:rsidRDefault="0075490B" w:rsidP="0075490B">
      <w:pPr>
        <w:pStyle w:val="NoSpacing"/>
        <w:numPr>
          <w:ilvl w:val="1"/>
          <w:numId w:val="8"/>
        </w:numPr>
        <w:rPr>
          <w:rFonts w:cs="Times New Roman"/>
          <w:sz w:val="20"/>
          <w:szCs w:val="20"/>
        </w:rPr>
      </w:pPr>
      <w:r>
        <w:rPr>
          <w:rFonts w:cs="Times New Roman"/>
          <w:sz w:val="20"/>
          <w:szCs w:val="20"/>
        </w:rPr>
        <w:t xml:space="preserve">Can be </w:t>
      </w:r>
      <w:ins w:id="21" w:author="Sarah M Levine" w:date="2016-10-27T10:37:00Z">
        <w:r w:rsidR="00CB0EA1">
          <w:rPr>
            <w:rFonts w:cs="Times New Roman"/>
            <w:sz w:val="20"/>
            <w:szCs w:val="20"/>
          </w:rPr>
          <w:t xml:space="preserve">a </w:t>
        </w:r>
      </w:ins>
      <w:r w:rsidR="00ED2950">
        <w:rPr>
          <w:rFonts w:cs="Times New Roman"/>
          <w:sz w:val="20"/>
          <w:szCs w:val="20"/>
        </w:rPr>
        <w:t>b</w:t>
      </w:r>
      <w:r>
        <w:rPr>
          <w:rFonts w:cs="Times New Roman"/>
          <w:sz w:val="20"/>
          <w:szCs w:val="20"/>
        </w:rPr>
        <w:t>inary</w:t>
      </w:r>
      <w:r w:rsidR="00ED2950">
        <w:rPr>
          <w:rFonts w:cs="Times New Roman"/>
          <w:sz w:val="20"/>
          <w:szCs w:val="20"/>
        </w:rPr>
        <w:t xml:space="preserve"> injur</w:t>
      </w:r>
      <w:ins w:id="22" w:author="Sarah M Levine" w:date="2016-10-27T10:37:00Z">
        <w:r w:rsidR="00CB0EA1">
          <w:rPr>
            <w:rFonts w:cs="Times New Roman"/>
            <w:sz w:val="20"/>
            <w:szCs w:val="20"/>
          </w:rPr>
          <w:t>y indicator</w:t>
        </w:r>
      </w:ins>
      <w:del w:id="23" w:author="Sarah M Levine" w:date="2016-10-27T10:37:00Z">
        <w:r w:rsidR="00ED2950" w:rsidDel="00CB0EA1">
          <w:rPr>
            <w:rFonts w:cs="Times New Roman"/>
            <w:sz w:val="20"/>
            <w:szCs w:val="20"/>
          </w:rPr>
          <w:delText>ies</w:delText>
        </w:r>
      </w:del>
      <w:r>
        <w:rPr>
          <w:rFonts w:cs="Times New Roman"/>
          <w:sz w:val="20"/>
          <w:szCs w:val="20"/>
        </w:rPr>
        <w:t xml:space="preserve"> </w:t>
      </w:r>
      <w:ins w:id="24" w:author="Sarah M Levine" w:date="2016-10-27T10:37:00Z">
        <w:r w:rsidR="00CB0EA1">
          <w:rPr>
            <w:rFonts w:cs="Times New Roman"/>
            <w:sz w:val="20"/>
            <w:szCs w:val="20"/>
          </w:rPr>
          <w:t xml:space="preserve">(which takes on a value of 1 if injuries are &gt;0) </w:t>
        </w:r>
      </w:ins>
      <w:r w:rsidRPr="00267BFE">
        <w:rPr>
          <w:rFonts w:cs="Times New Roman"/>
          <w:i/>
          <w:sz w:val="20"/>
          <w:szCs w:val="20"/>
        </w:rPr>
        <w:t>or</w:t>
      </w:r>
      <w:r>
        <w:rPr>
          <w:rFonts w:cs="Times New Roman"/>
          <w:sz w:val="20"/>
          <w:szCs w:val="20"/>
        </w:rPr>
        <w:t xml:space="preserve"> </w:t>
      </w:r>
      <w:r w:rsidR="00ED2950">
        <w:rPr>
          <w:rFonts w:cs="Times New Roman"/>
          <w:sz w:val="20"/>
          <w:szCs w:val="20"/>
        </w:rPr>
        <w:t>c</w:t>
      </w:r>
      <w:r>
        <w:rPr>
          <w:rFonts w:cs="Times New Roman"/>
          <w:sz w:val="20"/>
          <w:szCs w:val="20"/>
        </w:rPr>
        <w:t>ount</w:t>
      </w:r>
      <w:ins w:id="25" w:author="Sarah M Levine" w:date="2016-10-27T10:38:00Z">
        <w:r w:rsidR="00CB0EA1">
          <w:rPr>
            <w:rFonts w:cs="Times New Roman"/>
            <w:sz w:val="20"/>
            <w:szCs w:val="20"/>
          </w:rPr>
          <w:t>s</w:t>
        </w:r>
      </w:ins>
      <w:r>
        <w:rPr>
          <w:rFonts w:cs="Times New Roman"/>
          <w:sz w:val="20"/>
          <w:szCs w:val="20"/>
        </w:rPr>
        <w:t xml:space="preserve"> of injuries</w:t>
      </w:r>
      <w:ins w:id="26" w:author="Sarah M Levine" w:date="2016-10-27T10:38:00Z">
        <w:r w:rsidR="00CB0EA1">
          <w:rPr>
            <w:rFonts w:cs="Times New Roman"/>
            <w:sz w:val="20"/>
            <w:szCs w:val="20"/>
          </w:rPr>
          <w:t xml:space="preserve"> (discrete values)</w:t>
        </w:r>
      </w:ins>
      <w:r w:rsidR="00EE6BD4">
        <w:rPr>
          <w:rFonts w:cs="Times New Roman"/>
          <w:sz w:val="20"/>
          <w:szCs w:val="20"/>
        </w:rPr>
        <w:t xml:space="preserve">; in the case of binary injuries, we specify a logit model, and in the case of count injuries, we specify a negative binomial model </w:t>
      </w:r>
      <w:ins w:id="27" w:author="Sarah M Levine" w:date="2016-10-27T10:38:00Z">
        <w:r w:rsidR="00CB0EA1">
          <w:rPr>
            <w:rFonts w:cs="Times New Roman"/>
            <w:sz w:val="20"/>
            <w:szCs w:val="20"/>
          </w:rPr>
          <w:t xml:space="preserve">because </w:t>
        </w:r>
      </w:ins>
      <w:del w:id="28" w:author="Sarah M Levine" w:date="2016-10-27T10:38:00Z">
        <w:r w:rsidR="00EE6BD4" w:rsidDel="00CB0EA1">
          <w:rPr>
            <w:rFonts w:cs="Times New Roman"/>
            <w:sz w:val="20"/>
            <w:szCs w:val="20"/>
          </w:rPr>
          <w:delText>(</w:delText>
        </w:r>
      </w:del>
      <w:r w:rsidR="00EE6BD4">
        <w:rPr>
          <w:rFonts w:cs="Times New Roman"/>
          <w:sz w:val="20"/>
          <w:szCs w:val="20"/>
        </w:rPr>
        <w:t xml:space="preserve">our data is </w:t>
      </w:r>
      <w:proofErr w:type="spellStart"/>
      <w:r w:rsidR="00EE6BD4">
        <w:rPr>
          <w:rFonts w:cs="Times New Roman"/>
          <w:sz w:val="20"/>
          <w:szCs w:val="20"/>
        </w:rPr>
        <w:t>overdispersed</w:t>
      </w:r>
      <w:proofErr w:type="spellEnd"/>
      <w:del w:id="29" w:author="Sarah M Levine" w:date="2016-10-27T10:38:00Z">
        <w:r w:rsidR="00EE6BD4" w:rsidDel="00CB0EA1">
          <w:rPr>
            <w:rFonts w:cs="Times New Roman"/>
            <w:sz w:val="20"/>
            <w:szCs w:val="20"/>
          </w:rPr>
          <w:delText>)</w:delText>
        </w:r>
      </w:del>
      <w:ins w:id="30" w:author="Sarah M Levine" w:date="2016-10-27T10:38:00Z">
        <w:r w:rsidR="00CB0EA1">
          <w:rPr>
            <w:rFonts w:cs="Times New Roman"/>
            <w:sz w:val="20"/>
            <w:szCs w:val="20"/>
          </w:rPr>
          <w:t>.</w:t>
        </w:r>
      </w:ins>
    </w:p>
    <w:p w14:paraId="64ADB28B" w14:textId="77777777" w:rsidR="009D078F" w:rsidRDefault="009D078F" w:rsidP="00B746EE">
      <w:pPr>
        <w:pStyle w:val="NoSpacing"/>
        <w:rPr>
          <w:rFonts w:cs="Times New Roman"/>
          <w:sz w:val="20"/>
          <w:szCs w:val="20"/>
        </w:rPr>
      </w:pPr>
    </w:p>
    <w:p w14:paraId="76A763A5" w14:textId="4FA0C952" w:rsidR="00D31ED4" w:rsidRDefault="00BB2DC5" w:rsidP="00B746EE">
      <w:pPr>
        <w:pStyle w:val="NoSpacing"/>
        <w:rPr>
          <w:rFonts w:cs="Times New Roman"/>
          <w:sz w:val="20"/>
          <w:szCs w:val="20"/>
        </w:rPr>
      </w:pPr>
      <w:r>
        <w:rPr>
          <w:rFonts w:cs="Times New Roman"/>
          <w:sz w:val="20"/>
          <w:szCs w:val="20"/>
        </w:rPr>
        <w:t>Right-Hand-Side</w:t>
      </w:r>
      <w:r w:rsidR="00B746EE" w:rsidRPr="00B746EE">
        <w:rPr>
          <w:rFonts w:cs="Times New Roman"/>
          <w:sz w:val="20"/>
          <w:szCs w:val="20"/>
        </w:rPr>
        <w:t xml:space="preserve">: </w:t>
      </w:r>
    </w:p>
    <w:p w14:paraId="0EA6B964" w14:textId="38BFA7BD" w:rsidR="00D31ED4" w:rsidRDefault="00AC7118" w:rsidP="009D078F">
      <w:pPr>
        <w:pStyle w:val="NoSpacing"/>
        <w:numPr>
          <w:ilvl w:val="0"/>
          <w:numId w:val="7"/>
        </w:numPr>
        <w:rPr>
          <w:rFonts w:cs="Times New Roman"/>
          <w:b/>
          <w:sz w:val="20"/>
          <w:szCs w:val="20"/>
        </w:rPr>
      </w:pPr>
      <w:r>
        <w:rPr>
          <w:rFonts w:cs="Times New Roman"/>
          <w:b/>
          <w:sz w:val="20"/>
          <w:szCs w:val="20"/>
        </w:rPr>
        <w:t>Variables</w:t>
      </w:r>
      <w:r w:rsidR="00D31ED4" w:rsidRPr="00524646">
        <w:rPr>
          <w:rFonts w:cs="Times New Roman"/>
          <w:b/>
          <w:sz w:val="20"/>
          <w:szCs w:val="20"/>
        </w:rPr>
        <w:t xml:space="preserve"> of </w:t>
      </w:r>
      <w:r>
        <w:rPr>
          <w:rFonts w:cs="Times New Roman"/>
          <w:b/>
          <w:sz w:val="20"/>
          <w:szCs w:val="20"/>
        </w:rPr>
        <w:t>i</w:t>
      </w:r>
      <w:r w:rsidR="00D31ED4" w:rsidRPr="00524646">
        <w:rPr>
          <w:rFonts w:cs="Times New Roman"/>
          <w:b/>
          <w:sz w:val="20"/>
          <w:szCs w:val="20"/>
        </w:rPr>
        <w:t>nterest</w:t>
      </w:r>
      <w:ins w:id="31" w:author="Sarah M Levine" w:date="2016-10-27T10:39:00Z">
        <w:r w:rsidR="00CB0EA1">
          <w:rPr>
            <w:rFonts w:cs="Times New Roman"/>
            <w:b/>
            <w:sz w:val="20"/>
            <w:szCs w:val="20"/>
          </w:rPr>
          <w:t>:</w:t>
        </w:r>
      </w:ins>
      <w:del w:id="32" w:author="Sarah M Levine" w:date="2016-10-27T10:39:00Z">
        <w:r w:rsidR="009D078F" w:rsidRPr="00524646" w:rsidDel="00CB0EA1">
          <w:rPr>
            <w:rFonts w:cs="Times New Roman"/>
            <w:b/>
            <w:sz w:val="20"/>
            <w:szCs w:val="20"/>
          </w:rPr>
          <w:delText xml:space="preserve"> (</w:delText>
        </w:r>
        <w:r w:rsidR="00524646" w:rsidDel="00CB0EA1">
          <w:rPr>
            <w:rFonts w:cs="Times New Roman"/>
            <w:b/>
            <w:sz w:val="20"/>
            <w:szCs w:val="20"/>
          </w:rPr>
          <w:delText>i.e.,</w:delText>
        </w:r>
        <w:r w:rsidR="00302BF8" w:rsidDel="00CB0EA1">
          <w:rPr>
            <w:rFonts w:cs="Times New Roman"/>
            <w:b/>
            <w:sz w:val="20"/>
            <w:szCs w:val="20"/>
          </w:rPr>
          <w:delText xml:space="preserve"> counts of</w:delText>
        </w:r>
      </w:del>
      <w:r w:rsidR="00302BF8">
        <w:rPr>
          <w:rFonts w:cs="Times New Roman"/>
          <w:b/>
          <w:sz w:val="20"/>
          <w:szCs w:val="20"/>
        </w:rPr>
        <w:t xml:space="preserve"> violation</w:t>
      </w:r>
      <w:del w:id="33" w:author="Sarah M Levine" w:date="2016-10-27T10:41:00Z">
        <w:r w:rsidR="00302BF8" w:rsidDel="00CB0EA1">
          <w:rPr>
            <w:rFonts w:cs="Times New Roman"/>
            <w:b/>
            <w:sz w:val="20"/>
            <w:szCs w:val="20"/>
          </w:rPr>
          <w:delText>s</w:delText>
        </w:r>
      </w:del>
      <w:ins w:id="34" w:author="Sarah M Levine" w:date="2016-10-27T10:39:00Z">
        <w:r w:rsidR="00CB0EA1">
          <w:rPr>
            <w:rFonts w:cs="Times New Roman"/>
            <w:b/>
            <w:sz w:val="20"/>
            <w:szCs w:val="20"/>
          </w:rPr>
          <w:t xml:space="preserve"> </w:t>
        </w:r>
        <w:r w:rsidR="00CB0EA1">
          <w:rPr>
            <w:rFonts w:cs="Times New Roman"/>
            <w:b/>
            <w:sz w:val="20"/>
            <w:szCs w:val="20"/>
          </w:rPr>
          <w:t>counts</w:t>
        </w:r>
      </w:ins>
      <w:del w:id="35" w:author="Sarah M Levine" w:date="2016-10-27T10:39:00Z">
        <w:r w:rsidR="00524646" w:rsidDel="00CB0EA1">
          <w:rPr>
            <w:rFonts w:cs="Times New Roman"/>
            <w:b/>
            <w:sz w:val="20"/>
            <w:szCs w:val="20"/>
          </w:rPr>
          <w:delText>)</w:delText>
        </w:r>
      </w:del>
    </w:p>
    <w:p w14:paraId="089D8F85" w14:textId="047D76D9" w:rsidR="0075490B" w:rsidRDefault="0075490B" w:rsidP="0075490B">
      <w:pPr>
        <w:pStyle w:val="NoSpacing"/>
        <w:numPr>
          <w:ilvl w:val="1"/>
          <w:numId w:val="7"/>
        </w:numPr>
        <w:rPr>
          <w:rFonts w:cs="Times New Roman"/>
          <w:sz w:val="20"/>
          <w:szCs w:val="20"/>
        </w:rPr>
      </w:pPr>
      <w:r>
        <w:rPr>
          <w:rFonts w:cs="Times New Roman"/>
          <w:sz w:val="20"/>
          <w:szCs w:val="20"/>
        </w:rPr>
        <w:t xml:space="preserve">Can be counts of violations at the part </w:t>
      </w:r>
      <w:r w:rsidRPr="00267BFE">
        <w:rPr>
          <w:rFonts w:cs="Times New Roman"/>
          <w:i/>
          <w:sz w:val="20"/>
          <w:szCs w:val="20"/>
        </w:rPr>
        <w:t>or</w:t>
      </w:r>
      <w:r>
        <w:rPr>
          <w:rFonts w:cs="Times New Roman"/>
          <w:sz w:val="20"/>
          <w:szCs w:val="20"/>
        </w:rPr>
        <w:t xml:space="preserve"> </w:t>
      </w:r>
      <w:r w:rsidR="00ED2950">
        <w:rPr>
          <w:rFonts w:cs="Times New Roman"/>
          <w:sz w:val="20"/>
          <w:szCs w:val="20"/>
        </w:rPr>
        <w:t xml:space="preserve">the </w:t>
      </w:r>
      <w:r>
        <w:rPr>
          <w:rFonts w:cs="Times New Roman"/>
          <w:sz w:val="20"/>
          <w:szCs w:val="20"/>
        </w:rPr>
        <w:t>subpart level of the violation code</w:t>
      </w:r>
      <w:ins w:id="36" w:author="Sarah M Levine" w:date="2016-10-27T10:41:00Z">
        <w:r w:rsidR="00CB0EA1">
          <w:rPr>
            <w:rFonts w:cs="Times New Roman"/>
            <w:sz w:val="20"/>
            <w:szCs w:val="20"/>
          </w:rPr>
          <w:t xml:space="preserve"> (</w:t>
        </w:r>
      </w:ins>
      <w:ins w:id="37" w:author="Sarah M Levine" w:date="2016-10-27T10:42:00Z">
        <w:r w:rsidR="00CB0EA1">
          <w:rPr>
            <w:rFonts w:cs="Times New Roman"/>
            <w:sz w:val="20"/>
            <w:szCs w:val="20"/>
          </w:rPr>
          <w:t xml:space="preserve">but </w:t>
        </w:r>
      </w:ins>
      <w:ins w:id="38" w:author="Sarah M Levine" w:date="2016-10-27T10:41:00Z">
        <w:r w:rsidR="00CB0EA1">
          <w:rPr>
            <w:rFonts w:cs="Times New Roman"/>
            <w:sz w:val="20"/>
            <w:szCs w:val="20"/>
          </w:rPr>
          <w:t>not both)</w:t>
        </w:r>
      </w:ins>
    </w:p>
    <w:p w14:paraId="6212DC62" w14:textId="57842B49" w:rsidR="0075490B" w:rsidRPr="0075490B" w:rsidRDefault="0075490B" w:rsidP="0075490B">
      <w:pPr>
        <w:pStyle w:val="NoSpacing"/>
        <w:numPr>
          <w:ilvl w:val="1"/>
          <w:numId w:val="7"/>
        </w:numPr>
        <w:rPr>
          <w:rFonts w:cs="Times New Roman"/>
          <w:sz w:val="20"/>
          <w:szCs w:val="20"/>
        </w:rPr>
      </w:pPr>
      <w:r>
        <w:rPr>
          <w:rFonts w:cs="Times New Roman"/>
          <w:sz w:val="20"/>
          <w:szCs w:val="20"/>
        </w:rPr>
        <w:t xml:space="preserve">Can be counts of violations with no lag </w:t>
      </w:r>
      <w:r w:rsidRPr="002B6A45">
        <w:rPr>
          <w:rFonts w:cs="Times New Roman"/>
          <w:i/>
          <w:sz w:val="20"/>
          <w:szCs w:val="20"/>
        </w:rPr>
        <w:t>or</w:t>
      </w:r>
      <w:del w:id="39" w:author="Sarah M Levine" w:date="2016-10-27T10:42:00Z">
        <w:r w:rsidDel="00CB0EA1">
          <w:rPr>
            <w:rFonts w:cs="Times New Roman"/>
            <w:sz w:val="20"/>
            <w:szCs w:val="20"/>
          </w:rPr>
          <w:delText xml:space="preserve"> with 1 </w:delText>
        </w:r>
      </w:del>
      <w:ins w:id="40" w:author="Sarah M Levine" w:date="2016-10-27T10:42:00Z">
        <w:r w:rsidR="00CB0EA1">
          <w:rPr>
            <w:rFonts w:cs="Times New Roman"/>
            <w:sz w:val="20"/>
            <w:szCs w:val="20"/>
          </w:rPr>
          <w:t xml:space="preserve"> </w:t>
        </w:r>
      </w:ins>
      <w:r>
        <w:rPr>
          <w:rFonts w:cs="Times New Roman"/>
          <w:sz w:val="20"/>
          <w:szCs w:val="20"/>
        </w:rPr>
        <w:t>lag</w:t>
      </w:r>
      <w:ins w:id="41" w:author="Sarah M Levine" w:date="2016-10-27T10:42:00Z">
        <w:r w:rsidR="00CB0EA1">
          <w:rPr>
            <w:rFonts w:cs="Times New Roman"/>
            <w:sz w:val="20"/>
            <w:szCs w:val="20"/>
          </w:rPr>
          <w:t>ged by one year</w:t>
        </w:r>
      </w:ins>
      <w:r>
        <w:rPr>
          <w:rFonts w:cs="Times New Roman"/>
          <w:sz w:val="20"/>
          <w:szCs w:val="20"/>
        </w:rPr>
        <w:t xml:space="preserve"> (i.e., violations from the previous mine-year are used to predict the current mine-year)</w:t>
      </w:r>
      <w:ins w:id="42" w:author="Sarah M Levine" w:date="2016-10-27T10:42:00Z">
        <w:r w:rsidR="00CB0EA1">
          <w:rPr>
            <w:rFonts w:cs="Times New Roman"/>
            <w:sz w:val="20"/>
            <w:szCs w:val="20"/>
          </w:rPr>
          <w:t xml:space="preserve"> but not both</w:t>
        </w:r>
      </w:ins>
    </w:p>
    <w:p w14:paraId="2D22DBF7" w14:textId="643BA66D" w:rsidR="009D078F" w:rsidRDefault="00AC7118" w:rsidP="009D078F">
      <w:pPr>
        <w:pStyle w:val="NoSpacing"/>
        <w:numPr>
          <w:ilvl w:val="0"/>
          <w:numId w:val="7"/>
        </w:numPr>
        <w:rPr>
          <w:rFonts w:cs="Times New Roman"/>
          <w:sz w:val="20"/>
          <w:szCs w:val="20"/>
        </w:rPr>
      </w:pPr>
      <w:r>
        <w:rPr>
          <w:rFonts w:cs="Times New Roman"/>
          <w:sz w:val="20"/>
          <w:szCs w:val="20"/>
        </w:rPr>
        <w:t>On</w:t>
      </w:r>
      <w:ins w:id="43" w:author="Sarah M Levine" w:date="2016-10-27T10:42:00Z">
        <w:r w:rsidR="00CB0EA1">
          <w:rPr>
            <w:rFonts w:cs="Times New Roman"/>
            <w:sz w:val="20"/>
            <w:szCs w:val="20"/>
          </w:rPr>
          <w:t>-</w:t>
        </w:r>
      </w:ins>
      <w:r>
        <w:rPr>
          <w:rFonts w:cs="Times New Roman"/>
          <w:sz w:val="20"/>
          <w:szCs w:val="20"/>
        </w:rPr>
        <w:t>site i</w:t>
      </w:r>
      <w:r w:rsidR="009D078F" w:rsidRPr="00B746EE">
        <w:rPr>
          <w:rFonts w:cs="Times New Roman"/>
          <w:sz w:val="20"/>
          <w:szCs w:val="20"/>
        </w:rPr>
        <w:t>nspecti</w:t>
      </w:r>
      <w:r w:rsidR="009D078F">
        <w:rPr>
          <w:rFonts w:cs="Times New Roman"/>
          <w:sz w:val="20"/>
          <w:szCs w:val="20"/>
        </w:rPr>
        <w:t xml:space="preserve">on </w:t>
      </w:r>
      <w:r>
        <w:rPr>
          <w:rFonts w:cs="Times New Roman"/>
          <w:sz w:val="20"/>
          <w:szCs w:val="20"/>
        </w:rPr>
        <w:t>h</w:t>
      </w:r>
      <w:r w:rsidR="009D078F">
        <w:rPr>
          <w:rFonts w:cs="Times New Roman"/>
          <w:sz w:val="20"/>
          <w:szCs w:val="20"/>
        </w:rPr>
        <w:t>ours</w:t>
      </w:r>
    </w:p>
    <w:p w14:paraId="2D5D53C5" w14:textId="3A904964" w:rsidR="009D078F" w:rsidRDefault="009D078F" w:rsidP="009D078F">
      <w:pPr>
        <w:pStyle w:val="NoSpacing"/>
        <w:numPr>
          <w:ilvl w:val="0"/>
          <w:numId w:val="7"/>
        </w:numPr>
        <w:rPr>
          <w:rFonts w:cs="Times New Roman"/>
          <w:sz w:val="20"/>
          <w:szCs w:val="20"/>
        </w:rPr>
      </w:pPr>
      <w:r>
        <w:rPr>
          <w:rFonts w:cs="Times New Roman"/>
          <w:sz w:val="20"/>
          <w:szCs w:val="20"/>
        </w:rPr>
        <w:t xml:space="preserve">State </w:t>
      </w:r>
      <w:r w:rsidR="00AC7118">
        <w:rPr>
          <w:rFonts w:cs="Times New Roman"/>
          <w:sz w:val="20"/>
          <w:szCs w:val="20"/>
        </w:rPr>
        <w:t>d</w:t>
      </w:r>
      <w:r>
        <w:rPr>
          <w:rFonts w:cs="Times New Roman"/>
          <w:sz w:val="20"/>
          <w:szCs w:val="20"/>
        </w:rPr>
        <w:t>ummies</w:t>
      </w:r>
    </w:p>
    <w:p w14:paraId="70637984" w14:textId="1CC2CC30" w:rsidR="009D078F" w:rsidRDefault="00AC7118" w:rsidP="009D078F">
      <w:pPr>
        <w:pStyle w:val="NoSpacing"/>
        <w:numPr>
          <w:ilvl w:val="0"/>
          <w:numId w:val="7"/>
        </w:numPr>
        <w:rPr>
          <w:rFonts w:cs="Times New Roman"/>
          <w:sz w:val="20"/>
          <w:szCs w:val="20"/>
        </w:rPr>
      </w:pPr>
      <w:r>
        <w:rPr>
          <w:rFonts w:cs="Times New Roman"/>
          <w:sz w:val="20"/>
          <w:szCs w:val="20"/>
        </w:rPr>
        <w:t>Time d</w:t>
      </w:r>
      <w:r w:rsidR="009D078F">
        <w:rPr>
          <w:rFonts w:cs="Times New Roman"/>
          <w:sz w:val="20"/>
          <w:szCs w:val="20"/>
        </w:rPr>
        <w:t>ummies</w:t>
      </w:r>
      <w:r w:rsidR="00BA52E4">
        <w:rPr>
          <w:rFonts w:cs="Times New Roman"/>
          <w:sz w:val="20"/>
          <w:szCs w:val="20"/>
        </w:rPr>
        <w:t xml:space="preserve"> (i.e., </w:t>
      </w:r>
      <w:ins w:id="44" w:author="Sarah M Levine" w:date="2016-10-27T10:43:00Z">
        <w:r w:rsidR="00CB0EA1">
          <w:rPr>
            <w:rFonts w:cs="Times New Roman"/>
            <w:sz w:val="20"/>
            <w:szCs w:val="20"/>
          </w:rPr>
          <w:t xml:space="preserve">time </w:t>
        </w:r>
      </w:ins>
      <w:r w:rsidR="00BA52E4">
        <w:rPr>
          <w:rFonts w:cs="Times New Roman"/>
          <w:sz w:val="20"/>
          <w:szCs w:val="20"/>
        </w:rPr>
        <w:t xml:space="preserve">fixed </w:t>
      </w:r>
      <w:del w:id="45" w:author="Sarah M Levine" w:date="2016-10-27T10:42:00Z">
        <w:r w:rsidR="00BA52E4" w:rsidDel="00CB0EA1">
          <w:rPr>
            <w:rFonts w:cs="Times New Roman"/>
            <w:sz w:val="20"/>
            <w:szCs w:val="20"/>
          </w:rPr>
          <w:delText xml:space="preserve">time </w:delText>
        </w:r>
      </w:del>
      <w:r w:rsidR="00BA52E4">
        <w:rPr>
          <w:rFonts w:cs="Times New Roman"/>
          <w:sz w:val="20"/>
          <w:szCs w:val="20"/>
        </w:rPr>
        <w:t>effects)</w:t>
      </w:r>
    </w:p>
    <w:p w14:paraId="3339ABB3" w14:textId="67A7BFE1" w:rsidR="00D31ED4" w:rsidRDefault="00AC7118" w:rsidP="009D078F">
      <w:pPr>
        <w:pStyle w:val="NoSpacing"/>
        <w:numPr>
          <w:ilvl w:val="0"/>
          <w:numId w:val="7"/>
        </w:numPr>
        <w:rPr>
          <w:rFonts w:cs="Times New Roman"/>
          <w:sz w:val="20"/>
          <w:szCs w:val="20"/>
        </w:rPr>
      </w:pPr>
      <w:r>
        <w:rPr>
          <w:rFonts w:cs="Times New Roman"/>
          <w:sz w:val="20"/>
          <w:szCs w:val="20"/>
        </w:rPr>
        <w:t>Mine t</w:t>
      </w:r>
      <w:r w:rsidR="00D31ED4">
        <w:rPr>
          <w:rFonts w:cs="Times New Roman"/>
          <w:sz w:val="20"/>
          <w:szCs w:val="20"/>
        </w:rPr>
        <w:t>ime</w:t>
      </w:r>
      <w:r w:rsidR="009D078F">
        <w:rPr>
          <w:rFonts w:cs="Times New Roman"/>
          <w:sz w:val="20"/>
          <w:szCs w:val="20"/>
        </w:rPr>
        <w:t xml:space="preserve"> (i.e., </w:t>
      </w:r>
      <w:r w:rsidR="00524646">
        <w:rPr>
          <w:rFonts w:cs="Times New Roman"/>
          <w:sz w:val="20"/>
          <w:szCs w:val="20"/>
        </w:rPr>
        <w:t>number of active quarters the mine has been open since the beginning of our dataset)</w:t>
      </w:r>
    </w:p>
    <w:p w14:paraId="467CB77C" w14:textId="77777777" w:rsidR="00B746EE" w:rsidRDefault="00B746EE" w:rsidP="00B746EE">
      <w:pPr>
        <w:pStyle w:val="NoSpacing"/>
        <w:rPr>
          <w:rFonts w:cs="Times New Roman"/>
          <w:sz w:val="20"/>
          <w:szCs w:val="20"/>
        </w:rPr>
      </w:pPr>
    </w:p>
    <w:p w14:paraId="3997F87F" w14:textId="1E124019" w:rsidR="009D078F" w:rsidRDefault="009D078F" w:rsidP="00B746EE">
      <w:pPr>
        <w:pStyle w:val="NoSpacing"/>
        <w:rPr>
          <w:rFonts w:cs="Times New Roman"/>
          <w:sz w:val="20"/>
          <w:szCs w:val="20"/>
        </w:rPr>
      </w:pPr>
      <w:r>
        <w:rPr>
          <w:rFonts w:cs="Times New Roman"/>
          <w:sz w:val="20"/>
          <w:szCs w:val="20"/>
        </w:rPr>
        <w:t xml:space="preserve">For every model, we include an exposure </w:t>
      </w:r>
      <w:del w:id="46" w:author="Sarah M Levine" w:date="2016-10-27T10:43:00Z">
        <w:r w:rsidDel="00CB0EA1">
          <w:rPr>
            <w:rFonts w:cs="Times New Roman"/>
            <w:sz w:val="20"/>
            <w:szCs w:val="20"/>
          </w:rPr>
          <w:delText xml:space="preserve">variable </w:delText>
        </w:r>
      </w:del>
      <w:ins w:id="47" w:author="Sarah M Levine" w:date="2016-10-27T10:43:00Z">
        <w:r w:rsidR="00CB0EA1">
          <w:rPr>
            <w:rFonts w:cs="Times New Roman"/>
            <w:sz w:val="20"/>
            <w:szCs w:val="20"/>
          </w:rPr>
          <w:t>term</w:t>
        </w:r>
        <w:r w:rsidR="00CB0EA1">
          <w:rPr>
            <w:rFonts w:cs="Times New Roman"/>
            <w:sz w:val="20"/>
            <w:szCs w:val="20"/>
          </w:rPr>
          <w:t xml:space="preserve"> </w:t>
        </w:r>
      </w:ins>
      <w:r>
        <w:rPr>
          <w:rFonts w:cs="Times New Roman"/>
          <w:sz w:val="20"/>
          <w:szCs w:val="20"/>
        </w:rPr>
        <w:t xml:space="preserve">(hours worked), and we cluster standard errors by mine. </w:t>
      </w:r>
    </w:p>
    <w:p w14:paraId="4555CECF" w14:textId="77777777" w:rsidR="00BA52E4" w:rsidRDefault="00BA52E4" w:rsidP="00B746EE">
      <w:pPr>
        <w:pStyle w:val="NoSpacing"/>
        <w:rPr>
          <w:rFonts w:cs="Times New Roman"/>
          <w:sz w:val="20"/>
          <w:szCs w:val="20"/>
        </w:rPr>
      </w:pPr>
    </w:p>
    <w:p w14:paraId="3A87461C" w14:textId="1752D13E" w:rsidR="00F26873" w:rsidRPr="00AC7118" w:rsidRDefault="0075490B" w:rsidP="00F26873">
      <w:pPr>
        <w:pStyle w:val="NoSpacing"/>
        <w:rPr>
          <w:rFonts w:cs="Times New Roman"/>
          <w:sz w:val="20"/>
          <w:szCs w:val="20"/>
        </w:rPr>
      </w:pPr>
      <w:r>
        <w:rPr>
          <w:rFonts w:cs="Times New Roman"/>
          <w:sz w:val="20"/>
          <w:szCs w:val="20"/>
        </w:rPr>
        <w:t xml:space="preserve">Given the four ways in which the bolded aspects of these models are allowed to vary, we are left with </w:t>
      </w:r>
      <w:r w:rsidRPr="000C3A98">
        <w:rPr>
          <w:rFonts w:cs="Times New Roman"/>
          <w:b/>
          <w:sz w:val="20"/>
          <w:szCs w:val="20"/>
          <w:u w:val="single"/>
        </w:rPr>
        <w:t>16</w:t>
      </w:r>
      <w:r w:rsidR="00C770B0" w:rsidRPr="00F31C17">
        <w:rPr>
          <w:rFonts w:cs="Times New Roman"/>
          <w:sz w:val="20"/>
          <w:szCs w:val="20"/>
        </w:rPr>
        <w:t xml:space="preserve"> </w:t>
      </w:r>
      <w:r w:rsidR="00CC7FCA">
        <w:rPr>
          <w:rFonts w:cs="Times New Roman"/>
          <w:sz w:val="20"/>
          <w:szCs w:val="20"/>
        </w:rPr>
        <w:t>preferred</w:t>
      </w:r>
      <w:r w:rsidR="00C770B0" w:rsidRPr="00F31C17">
        <w:rPr>
          <w:rFonts w:cs="Times New Roman"/>
          <w:sz w:val="20"/>
          <w:szCs w:val="20"/>
        </w:rPr>
        <w:t xml:space="preserve"> models</w:t>
      </w:r>
      <w:r w:rsidR="00AC7118">
        <w:rPr>
          <w:rFonts w:cs="Times New Roman"/>
          <w:sz w:val="20"/>
          <w:szCs w:val="20"/>
        </w:rPr>
        <w:t xml:space="preserve"> for our analyses.</w:t>
      </w:r>
    </w:p>
    <w:p w14:paraId="03E222AA" w14:textId="77777777" w:rsidR="00F26873" w:rsidRDefault="00F26873" w:rsidP="00F26873">
      <w:pPr>
        <w:pStyle w:val="NoSpacing"/>
        <w:rPr>
          <w:rFonts w:cs="Times New Roman"/>
          <w:sz w:val="20"/>
          <w:szCs w:val="20"/>
        </w:rPr>
      </w:pPr>
    </w:p>
    <w:p w14:paraId="2AC0FD11" w14:textId="4781D288" w:rsidR="00AC7118" w:rsidRDefault="0075490B" w:rsidP="00AC7118">
      <w:pPr>
        <w:pStyle w:val="NoSpacing"/>
        <w:rPr>
          <w:rFonts w:cs="Times New Roman"/>
          <w:sz w:val="20"/>
          <w:szCs w:val="20"/>
        </w:rPr>
      </w:pPr>
      <w:r>
        <w:rPr>
          <w:rFonts w:cs="Times New Roman"/>
          <w:sz w:val="20"/>
          <w:szCs w:val="20"/>
        </w:rPr>
        <w:t xml:space="preserve">Note: in our exploratory analyses, we </w:t>
      </w:r>
      <w:r w:rsidR="00AC7118">
        <w:rPr>
          <w:rFonts w:cs="Times New Roman"/>
          <w:sz w:val="20"/>
          <w:szCs w:val="20"/>
        </w:rPr>
        <w:t>investigated</w:t>
      </w:r>
      <w:r w:rsidR="00ED2950">
        <w:rPr>
          <w:rFonts w:cs="Times New Roman"/>
          <w:sz w:val="20"/>
          <w:szCs w:val="20"/>
        </w:rPr>
        <w:t xml:space="preserve"> </w:t>
      </w:r>
      <w:r>
        <w:rPr>
          <w:rFonts w:cs="Times New Roman"/>
          <w:sz w:val="20"/>
          <w:szCs w:val="20"/>
        </w:rPr>
        <w:t>additional variations in specification. Below is a list of these variations</w:t>
      </w:r>
      <w:r w:rsidR="00ED2950">
        <w:rPr>
          <w:rFonts w:cs="Times New Roman"/>
          <w:sz w:val="20"/>
          <w:szCs w:val="20"/>
        </w:rPr>
        <w:t xml:space="preserve"> with</w:t>
      </w:r>
      <w:r>
        <w:rPr>
          <w:rFonts w:cs="Times New Roman"/>
          <w:sz w:val="20"/>
          <w:szCs w:val="20"/>
        </w:rPr>
        <w:t xml:space="preserve"> justification</w:t>
      </w:r>
      <w:r w:rsidR="00ED2950">
        <w:rPr>
          <w:rFonts w:cs="Times New Roman"/>
          <w:sz w:val="20"/>
          <w:szCs w:val="20"/>
        </w:rPr>
        <w:t>s for not inclu</w:t>
      </w:r>
      <w:r w:rsidR="00AC7118">
        <w:rPr>
          <w:rFonts w:cs="Times New Roman"/>
          <w:sz w:val="20"/>
          <w:szCs w:val="20"/>
        </w:rPr>
        <w:t xml:space="preserve">ding them in our </w:t>
      </w:r>
      <w:r w:rsidR="00CC7FCA">
        <w:rPr>
          <w:rFonts w:cs="Times New Roman"/>
          <w:sz w:val="20"/>
          <w:szCs w:val="20"/>
        </w:rPr>
        <w:t>preferred</w:t>
      </w:r>
      <w:r w:rsidR="00CC7FCA" w:rsidRPr="00A516B1">
        <w:rPr>
          <w:rFonts w:cs="Times New Roman"/>
          <w:sz w:val="20"/>
          <w:szCs w:val="20"/>
        </w:rPr>
        <w:t xml:space="preserve"> </w:t>
      </w:r>
      <w:r w:rsidR="00AC7118">
        <w:rPr>
          <w:rFonts w:cs="Times New Roman"/>
          <w:sz w:val="20"/>
          <w:szCs w:val="20"/>
        </w:rPr>
        <w:t>models:</w:t>
      </w:r>
    </w:p>
    <w:p w14:paraId="06DCEC5B" w14:textId="77777777" w:rsidR="00AC7118" w:rsidRDefault="00AC7118" w:rsidP="00AC7118">
      <w:pPr>
        <w:pStyle w:val="NoSpacing"/>
        <w:rPr>
          <w:rFonts w:cs="Times New Roman"/>
          <w:sz w:val="20"/>
          <w:szCs w:val="20"/>
        </w:rPr>
      </w:pPr>
    </w:p>
    <w:p w14:paraId="01A45E77" w14:textId="3F0D2DC8" w:rsidR="00FB2531" w:rsidRDefault="00AC7118" w:rsidP="00AC7118">
      <w:pPr>
        <w:pStyle w:val="NoSpacing"/>
        <w:numPr>
          <w:ilvl w:val="0"/>
          <w:numId w:val="12"/>
        </w:numPr>
        <w:rPr>
          <w:rFonts w:cs="Times New Roman"/>
          <w:sz w:val="20"/>
          <w:szCs w:val="20"/>
        </w:rPr>
      </w:pPr>
      <w:r>
        <w:rPr>
          <w:rFonts w:cs="Times New Roman"/>
          <w:sz w:val="20"/>
          <w:szCs w:val="20"/>
        </w:rPr>
        <w:t>Us</w:t>
      </w:r>
      <w:ins w:id="48" w:author="Sarah M Levine" w:date="2016-10-27T10:43:00Z">
        <w:r w:rsidR="00CB0EA1">
          <w:rPr>
            <w:rFonts w:cs="Times New Roman"/>
            <w:sz w:val="20"/>
            <w:szCs w:val="20"/>
          </w:rPr>
          <w:t>ing</w:t>
        </w:r>
      </w:ins>
      <w:del w:id="49" w:author="Sarah M Levine" w:date="2016-10-27T10:43:00Z">
        <w:r w:rsidDel="00CB0EA1">
          <w:rPr>
            <w:rFonts w:cs="Times New Roman"/>
            <w:sz w:val="20"/>
            <w:szCs w:val="20"/>
          </w:rPr>
          <w:delText>e</w:delText>
        </w:r>
      </w:del>
      <w:r>
        <w:rPr>
          <w:rFonts w:cs="Times New Roman"/>
          <w:sz w:val="20"/>
          <w:szCs w:val="20"/>
        </w:rPr>
        <w:t xml:space="preserve"> counts of </w:t>
      </w:r>
      <w:ins w:id="50" w:author="Sarah M Levine" w:date="2016-10-27T10:43:00Z">
        <w:r w:rsidR="00CB0EA1">
          <w:rPr>
            <w:rFonts w:cs="Times New Roman"/>
            <w:sz w:val="20"/>
            <w:szCs w:val="20"/>
          </w:rPr>
          <w:t>“</w:t>
        </w:r>
      </w:ins>
      <w:r>
        <w:rPr>
          <w:rFonts w:cs="Times New Roman"/>
          <w:sz w:val="20"/>
          <w:szCs w:val="20"/>
        </w:rPr>
        <w:t>significant and substantial</w:t>
      </w:r>
      <w:ins w:id="51" w:author="Sarah M Levine" w:date="2016-10-27T10:43:00Z">
        <w:r w:rsidR="00CB0EA1">
          <w:rPr>
            <w:rFonts w:cs="Times New Roman"/>
            <w:sz w:val="20"/>
            <w:szCs w:val="20"/>
          </w:rPr>
          <w:t>”</w:t>
        </w:r>
      </w:ins>
      <w:r>
        <w:rPr>
          <w:rFonts w:cs="Times New Roman"/>
          <w:sz w:val="20"/>
          <w:szCs w:val="20"/>
        </w:rPr>
        <w:t xml:space="preserve"> violations (vs. count</w:t>
      </w:r>
      <w:ins w:id="52" w:author="Sarah M Levine" w:date="2016-10-27T10:44:00Z">
        <w:r w:rsidR="00CB0EA1">
          <w:rPr>
            <w:rFonts w:cs="Times New Roman"/>
            <w:sz w:val="20"/>
            <w:szCs w:val="20"/>
          </w:rPr>
          <w:t>s</w:t>
        </w:r>
      </w:ins>
      <w:r>
        <w:rPr>
          <w:rFonts w:cs="Times New Roman"/>
          <w:sz w:val="20"/>
          <w:szCs w:val="20"/>
        </w:rPr>
        <w:t xml:space="preserve"> of</w:t>
      </w:r>
      <w:ins w:id="53" w:author="Sarah M Levine" w:date="2016-10-27T10:44:00Z">
        <w:r w:rsidR="00CB0EA1">
          <w:rPr>
            <w:rFonts w:cs="Times New Roman"/>
            <w:sz w:val="20"/>
            <w:szCs w:val="20"/>
          </w:rPr>
          <w:t xml:space="preserve"> all</w:t>
        </w:r>
      </w:ins>
      <w:r>
        <w:rPr>
          <w:rFonts w:cs="Times New Roman"/>
          <w:sz w:val="20"/>
          <w:szCs w:val="20"/>
        </w:rPr>
        <w:t xml:space="preserve"> violations) as variables of interest</w:t>
      </w:r>
    </w:p>
    <w:p w14:paraId="44A514AA" w14:textId="0E024272" w:rsidR="00AC7118" w:rsidRDefault="00FB2531" w:rsidP="00FB2531">
      <w:pPr>
        <w:pStyle w:val="NoSpacing"/>
        <w:numPr>
          <w:ilvl w:val="1"/>
          <w:numId w:val="12"/>
        </w:numPr>
        <w:rPr>
          <w:rFonts w:cs="Times New Roman"/>
          <w:sz w:val="20"/>
          <w:szCs w:val="20"/>
        </w:rPr>
      </w:pPr>
      <w:r>
        <w:rPr>
          <w:rFonts w:cs="Times New Roman"/>
          <w:sz w:val="20"/>
          <w:szCs w:val="20"/>
        </w:rPr>
        <w:t xml:space="preserve">We observed </w:t>
      </w:r>
      <w:r w:rsidR="00AC7118">
        <w:rPr>
          <w:rFonts w:cs="Times New Roman"/>
          <w:sz w:val="20"/>
          <w:szCs w:val="20"/>
        </w:rPr>
        <w:t xml:space="preserve">no </w:t>
      </w:r>
      <w:r>
        <w:rPr>
          <w:rFonts w:cs="Times New Roman"/>
          <w:sz w:val="20"/>
          <w:szCs w:val="20"/>
        </w:rPr>
        <w:t>meaningful</w:t>
      </w:r>
      <w:r w:rsidR="00AC7118">
        <w:rPr>
          <w:rFonts w:cs="Times New Roman"/>
          <w:sz w:val="20"/>
          <w:szCs w:val="20"/>
        </w:rPr>
        <w:t xml:space="preserve"> differences </w:t>
      </w:r>
      <w:r>
        <w:rPr>
          <w:rFonts w:cs="Times New Roman"/>
          <w:sz w:val="20"/>
          <w:szCs w:val="20"/>
        </w:rPr>
        <w:t xml:space="preserve">when varying this </w:t>
      </w:r>
      <w:r w:rsidR="00936474">
        <w:rPr>
          <w:rFonts w:cs="Times New Roman"/>
          <w:sz w:val="20"/>
          <w:szCs w:val="20"/>
        </w:rPr>
        <w:t>dimension of specification</w:t>
      </w:r>
    </w:p>
    <w:p w14:paraId="47DD579C" w14:textId="77A2292B" w:rsidR="00FB2531" w:rsidRDefault="00AC7118" w:rsidP="00AC7118">
      <w:pPr>
        <w:pStyle w:val="NoSpacing"/>
        <w:numPr>
          <w:ilvl w:val="0"/>
          <w:numId w:val="12"/>
        </w:numPr>
        <w:rPr>
          <w:rFonts w:cs="Times New Roman"/>
          <w:sz w:val="20"/>
          <w:szCs w:val="20"/>
        </w:rPr>
      </w:pPr>
      <w:r>
        <w:rPr>
          <w:rFonts w:cs="Times New Roman"/>
          <w:sz w:val="20"/>
          <w:szCs w:val="20"/>
        </w:rPr>
        <w:t>Us</w:t>
      </w:r>
      <w:ins w:id="54" w:author="Sarah M Levine" w:date="2016-10-27T10:43:00Z">
        <w:r w:rsidR="00CB0EA1">
          <w:rPr>
            <w:rFonts w:cs="Times New Roman"/>
            <w:sz w:val="20"/>
            <w:szCs w:val="20"/>
          </w:rPr>
          <w:t>ing</w:t>
        </w:r>
      </w:ins>
      <w:del w:id="55" w:author="Sarah M Levine" w:date="2016-10-27T10:43:00Z">
        <w:r w:rsidDel="00CB0EA1">
          <w:rPr>
            <w:rFonts w:cs="Times New Roman"/>
            <w:sz w:val="20"/>
            <w:szCs w:val="20"/>
          </w:rPr>
          <w:delText>e</w:delText>
        </w:r>
      </w:del>
      <w:r>
        <w:rPr>
          <w:rFonts w:cs="Times New Roman"/>
          <w:sz w:val="20"/>
          <w:szCs w:val="20"/>
        </w:rPr>
        <w:t xml:space="preserve"> penalty points (vs. count of</w:t>
      </w:r>
      <w:ins w:id="56" w:author="Sarah M Levine" w:date="2016-10-27T10:44:00Z">
        <w:r w:rsidR="00CB0EA1">
          <w:rPr>
            <w:rFonts w:cs="Times New Roman"/>
            <w:sz w:val="20"/>
            <w:szCs w:val="20"/>
          </w:rPr>
          <w:t xml:space="preserve"> all</w:t>
        </w:r>
      </w:ins>
      <w:r>
        <w:rPr>
          <w:rFonts w:cs="Times New Roman"/>
          <w:sz w:val="20"/>
          <w:szCs w:val="20"/>
        </w:rPr>
        <w:t xml:space="preserve"> violations) as variables of interest</w:t>
      </w:r>
    </w:p>
    <w:p w14:paraId="2B74809F" w14:textId="2460B2A4" w:rsidR="00FB2531" w:rsidRDefault="00FB2531" w:rsidP="00FB2531">
      <w:pPr>
        <w:pStyle w:val="NoSpacing"/>
        <w:numPr>
          <w:ilvl w:val="1"/>
          <w:numId w:val="12"/>
        </w:numPr>
        <w:rPr>
          <w:rFonts w:cs="Times New Roman"/>
          <w:sz w:val="20"/>
          <w:szCs w:val="20"/>
        </w:rPr>
      </w:pPr>
      <w:commentRangeStart w:id="57"/>
      <w:r>
        <w:rPr>
          <w:rFonts w:cs="Times New Roman"/>
          <w:sz w:val="20"/>
          <w:szCs w:val="20"/>
        </w:rPr>
        <w:t>B</w:t>
      </w:r>
      <w:r w:rsidR="00AC7118">
        <w:rPr>
          <w:rFonts w:cs="Times New Roman"/>
          <w:sz w:val="20"/>
          <w:szCs w:val="20"/>
        </w:rPr>
        <w:t>ecause the manner in which penalty points are assessed has changed</w:t>
      </w:r>
      <w:r>
        <w:rPr>
          <w:rFonts w:cs="Times New Roman"/>
          <w:sz w:val="20"/>
          <w:szCs w:val="20"/>
        </w:rPr>
        <w:t xml:space="preserve"> over time</w:t>
      </w:r>
      <w:r w:rsidR="00AC7118">
        <w:rPr>
          <w:rFonts w:cs="Times New Roman"/>
          <w:sz w:val="20"/>
          <w:szCs w:val="20"/>
        </w:rPr>
        <w:t>,</w:t>
      </w:r>
      <w:r>
        <w:rPr>
          <w:rFonts w:cs="Times New Roman"/>
          <w:sz w:val="20"/>
          <w:szCs w:val="20"/>
        </w:rPr>
        <w:t xml:space="preserve"> the use of penalty points as the variable of interest would require dropping all data before 2007, </w:t>
      </w:r>
      <w:del w:id="58" w:author="Sarah M Levine" w:date="2016-10-27T10:44:00Z">
        <w:r w:rsidDel="00CB0EA1">
          <w:rPr>
            <w:rFonts w:cs="Times New Roman"/>
            <w:sz w:val="20"/>
            <w:szCs w:val="20"/>
          </w:rPr>
          <w:delText>presenting meaningful sample size issue</w:delText>
        </w:r>
      </w:del>
      <w:ins w:id="59" w:author="Sarah M Levine" w:date="2016-10-27T10:44:00Z">
        <w:r w:rsidR="00CB0EA1">
          <w:rPr>
            <w:rFonts w:cs="Times New Roman"/>
            <w:sz w:val="20"/>
            <w:szCs w:val="20"/>
          </w:rPr>
          <w:t xml:space="preserve"> excessively restricting the size of our sample</w:t>
        </w:r>
        <w:del w:id="60" w:author="Sarah M Levine [3]" w:date="2016-10-27T10:44:00Z">
          <w:r w:rsidR="00CB0EA1" w:rsidDel="00005C08">
            <w:rPr>
              <w:rFonts w:cs="Times New Roman"/>
              <w:sz w:val="20"/>
              <w:szCs w:val="20"/>
            </w:rPr>
            <w:delText xml:space="preserve"> </w:delText>
          </w:r>
        </w:del>
      </w:ins>
      <w:del w:id="61" w:author="Sarah M Levine [3]" w:date="2016-10-27T10:44:00Z">
        <w:r w:rsidDel="00005C08">
          <w:rPr>
            <w:rFonts w:cs="Times New Roman"/>
            <w:sz w:val="20"/>
            <w:szCs w:val="20"/>
          </w:rPr>
          <w:delText>s</w:delText>
        </w:r>
        <w:commentRangeEnd w:id="57"/>
        <w:r w:rsidR="00CB0EA1" w:rsidDel="00005C08">
          <w:rPr>
            <w:rStyle w:val="CommentReference"/>
          </w:rPr>
          <w:commentReference w:id="57"/>
        </w:r>
      </w:del>
    </w:p>
    <w:p w14:paraId="37038C30" w14:textId="162017F1" w:rsidR="00AC7118" w:rsidRDefault="00AC7118" w:rsidP="00AC7118">
      <w:pPr>
        <w:pStyle w:val="NoSpacing"/>
        <w:numPr>
          <w:ilvl w:val="0"/>
          <w:numId w:val="12"/>
        </w:numPr>
        <w:rPr>
          <w:rFonts w:cs="Times New Roman"/>
          <w:sz w:val="20"/>
          <w:szCs w:val="20"/>
        </w:rPr>
      </w:pPr>
      <w:r>
        <w:rPr>
          <w:rFonts w:cs="Times New Roman"/>
          <w:sz w:val="20"/>
          <w:szCs w:val="20"/>
        </w:rPr>
        <w:t>Us</w:t>
      </w:r>
      <w:ins w:id="62" w:author="Sarah M Levine" w:date="2016-10-27T10:43:00Z">
        <w:r w:rsidR="00CB0EA1">
          <w:rPr>
            <w:rFonts w:cs="Times New Roman"/>
            <w:sz w:val="20"/>
            <w:szCs w:val="20"/>
          </w:rPr>
          <w:t>ing</w:t>
        </w:r>
      </w:ins>
      <w:del w:id="63" w:author="Sarah M Levine" w:date="2016-10-27T10:43:00Z">
        <w:r w:rsidDel="00CB0EA1">
          <w:rPr>
            <w:rFonts w:cs="Times New Roman"/>
            <w:sz w:val="20"/>
            <w:szCs w:val="20"/>
          </w:rPr>
          <w:delText>e</w:delText>
        </w:r>
      </w:del>
      <w:r>
        <w:rPr>
          <w:rFonts w:cs="Times New Roman"/>
          <w:sz w:val="20"/>
          <w:szCs w:val="20"/>
        </w:rPr>
        <w:t xml:space="preserve"> cumulative violations over the previous 4 time periods</w:t>
      </w:r>
      <w:r w:rsidR="004251C8">
        <w:rPr>
          <w:rFonts w:cs="Times New Roman"/>
          <w:sz w:val="20"/>
          <w:szCs w:val="20"/>
        </w:rPr>
        <w:t xml:space="preserve"> (vs. violations with no lag or 1 lag)</w:t>
      </w:r>
      <w:r>
        <w:rPr>
          <w:rFonts w:cs="Times New Roman"/>
          <w:sz w:val="20"/>
          <w:szCs w:val="20"/>
        </w:rPr>
        <w:t xml:space="preserve"> as variables of interest</w:t>
      </w:r>
    </w:p>
    <w:p w14:paraId="490FF3C7" w14:textId="77777777" w:rsidR="00936474" w:rsidRDefault="00936474" w:rsidP="00936474">
      <w:pPr>
        <w:pStyle w:val="NoSpacing"/>
        <w:numPr>
          <w:ilvl w:val="1"/>
          <w:numId w:val="12"/>
        </w:numPr>
        <w:rPr>
          <w:rFonts w:cs="Times New Roman"/>
          <w:sz w:val="20"/>
          <w:szCs w:val="20"/>
        </w:rPr>
      </w:pPr>
      <w:commentRangeStart w:id="64"/>
      <w:r>
        <w:rPr>
          <w:rFonts w:cs="Times New Roman"/>
          <w:sz w:val="20"/>
          <w:szCs w:val="20"/>
        </w:rPr>
        <w:lastRenderedPageBreak/>
        <w:t>We observed no meaningful differences when varying this dimension of specification</w:t>
      </w:r>
      <w:commentRangeEnd w:id="64"/>
      <w:r w:rsidR="004B688E">
        <w:rPr>
          <w:rStyle w:val="CommentReference"/>
        </w:rPr>
        <w:commentReference w:id="64"/>
      </w:r>
    </w:p>
    <w:p w14:paraId="111310A8" w14:textId="68432AC0" w:rsidR="00AC7118" w:rsidRDefault="00AC7118" w:rsidP="00AC7118">
      <w:pPr>
        <w:pStyle w:val="NoSpacing"/>
        <w:numPr>
          <w:ilvl w:val="0"/>
          <w:numId w:val="12"/>
        </w:numPr>
        <w:rPr>
          <w:rFonts w:cs="Times New Roman"/>
          <w:sz w:val="20"/>
          <w:szCs w:val="20"/>
        </w:rPr>
      </w:pPr>
      <w:r>
        <w:rPr>
          <w:rFonts w:cs="Times New Roman"/>
          <w:sz w:val="20"/>
          <w:szCs w:val="20"/>
        </w:rPr>
        <w:t>Us</w:t>
      </w:r>
      <w:ins w:id="65" w:author="Sarah M Levine" w:date="2016-10-27T10:43:00Z">
        <w:r w:rsidR="00CB0EA1">
          <w:rPr>
            <w:rFonts w:cs="Times New Roman"/>
            <w:sz w:val="20"/>
            <w:szCs w:val="20"/>
          </w:rPr>
          <w:t>ing</w:t>
        </w:r>
      </w:ins>
      <w:del w:id="66" w:author="Sarah M Levine" w:date="2016-10-27T10:43:00Z">
        <w:r w:rsidDel="00CB0EA1">
          <w:rPr>
            <w:rFonts w:cs="Times New Roman"/>
            <w:sz w:val="20"/>
            <w:szCs w:val="20"/>
          </w:rPr>
          <w:delText>e</w:delText>
        </w:r>
      </w:del>
      <w:r>
        <w:rPr>
          <w:rFonts w:cs="Times New Roman"/>
          <w:sz w:val="20"/>
          <w:szCs w:val="20"/>
        </w:rPr>
        <w:t xml:space="preserve"> cumulative violations since the mine’s entry into our dataset </w:t>
      </w:r>
      <w:r w:rsidR="004251C8">
        <w:rPr>
          <w:rFonts w:cs="Times New Roman"/>
          <w:sz w:val="20"/>
          <w:szCs w:val="20"/>
        </w:rPr>
        <w:t xml:space="preserve">(vs. violations with no lag or 1 lag) </w:t>
      </w:r>
      <w:r>
        <w:rPr>
          <w:rFonts w:cs="Times New Roman"/>
          <w:sz w:val="20"/>
          <w:szCs w:val="20"/>
        </w:rPr>
        <w:t>as variables of interest</w:t>
      </w:r>
    </w:p>
    <w:p w14:paraId="0407E952" w14:textId="77777777" w:rsidR="00936474" w:rsidRDefault="00936474" w:rsidP="00936474">
      <w:pPr>
        <w:pStyle w:val="NoSpacing"/>
        <w:numPr>
          <w:ilvl w:val="1"/>
          <w:numId w:val="12"/>
        </w:numPr>
        <w:rPr>
          <w:rFonts w:cs="Times New Roman"/>
          <w:sz w:val="20"/>
          <w:szCs w:val="20"/>
        </w:rPr>
      </w:pPr>
      <w:r>
        <w:rPr>
          <w:rFonts w:cs="Times New Roman"/>
          <w:sz w:val="20"/>
          <w:szCs w:val="20"/>
        </w:rPr>
        <w:t>We observed no meaningful differences when varying this dimension of specification</w:t>
      </w:r>
    </w:p>
    <w:p w14:paraId="4186EC7C" w14:textId="47207DAE" w:rsidR="00936474" w:rsidRPr="0095460C" w:rsidRDefault="00936474" w:rsidP="00AC7118">
      <w:pPr>
        <w:pStyle w:val="NoSpacing"/>
        <w:rPr>
          <w:rFonts w:cs="Times New Roman"/>
          <w:b/>
          <w:sz w:val="20"/>
          <w:szCs w:val="20"/>
        </w:rPr>
      </w:pPr>
      <w:r w:rsidRPr="0095460C">
        <w:rPr>
          <w:rFonts w:cs="Times New Roman"/>
          <w:b/>
          <w:sz w:val="20"/>
          <w:szCs w:val="20"/>
        </w:rPr>
        <w:t>(3) Null Model Specifications</w:t>
      </w:r>
    </w:p>
    <w:p w14:paraId="1FC0F347" w14:textId="2A5C88F7" w:rsidR="00F31C17" w:rsidRDefault="007922AC" w:rsidP="00F31C17">
      <w:pPr>
        <w:pStyle w:val="NoSpacing"/>
        <w:rPr>
          <w:rFonts w:cs="Times New Roman"/>
          <w:sz w:val="20"/>
          <w:szCs w:val="20"/>
        </w:rPr>
      </w:pPr>
      <w:r>
        <w:rPr>
          <w:rFonts w:cs="Times New Roman"/>
          <w:sz w:val="20"/>
          <w:szCs w:val="20"/>
        </w:rPr>
        <w:t xml:space="preserve">We propose the creation of strong and weak </w:t>
      </w:r>
      <w:r w:rsidRPr="000C3A98">
        <w:rPr>
          <w:rFonts w:cs="Times New Roman"/>
          <w:b/>
          <w:i/>
          <w:sz w:val="20"/>
          <w:szCs w:val="20"/>
          <w:u w:val="single"/>
        </w:rPr>
        <w:t>null models</w:t>
      </w:r>
      <w:r>
        <w:rPr>
          <w:rFonts w:cs="Times New Roman"/>
          <w:sz w:val="20"/>
          <w:szCs w:val="20"/>
        </w:rPr>
        <w:t xml:space="preserve">, both of which we will compare against our </w:t>
      </w:r>
      <w:r w:rsidR="00CC7FCA">
        <w:rPr>
          <w:rFonts w:cs="Times New Roman"/>
          <w:sz w:val="20"/>
          <w:szCs w:val="20"/>
        </w:rPr>
        <w:t>preferred</w:t>
      </w:r>
      <w:r>
        <w:rPr>
          <w:rFonts w:cs="Times New Roman"/>
          <w:sz w:val="20"/>
          <w:szCs w:val="20"/>
        </w:rPr>
        <w:t xml:space="preserve"> models regarding predictive performance.</w:t>
      </w:r>
    </w:p>
    <w:p w14:paraId="58F9AC5F" w14:textId="77777777" w:rsidR="007922AC" w:rsidRDefault="007922AC" w:rsidP="00F31C17">
      <w:pPr>
        <w:pStyle w:val="NoSpacing"/>
        <w:rPr>
          <w:rFonts w:cs="Times New Roman"/>
          <w:sz w:val="20"/>
          <w:szCs w:val="20"/>
        </w:rPr>
      </w:pPr>
    </w:p>
    <w:p w14:paraId="395DF032" w14:textId="63BC6F5E" w:rsidR="00F31C17" w:rsidRDefault="00F31C17" w:rsidP="00F31C17">
      <w:pPr>
        <w:pStyle w:val="NoSpacing"/>
        <w:rPr>
          <w:rFonts w:cs="Times New Roman"/>
          <w:sz w:val="20"/>
          <w:szCs w:val="20"/>
        </w:rPr>
      </w:pPr>
      <w:r w:rsidRPr="00F31C17">
        <w:rPr>
          <w:rFonts w:cs="Times New Roman"/>
          <w:b/>
          <w:i/>
          <w:sz w:val="20"/>
          <w:szCs w:val="20"/>
          <w:u w:val="single"/>
        </w:rPr>
        <w:t>Strong null models</w:t>
      </w:r>
      <w:r>
        <w:rPr>
          <w:rFonts w:cs="Times New Roman"/>
          <w:sz w:val="20"/>
          <w:szCs w:val="20"/>
        </w:rPr>
        <w:t xml:space="preserve"> are specified in the following form:</w:t>
      </w:r>
    </w:p>
    <w:p w14:paraId="76E3CF4C" w14:textId="77777777" w:rsidR="00F31C17" w:rsidRDefault="00F31C17" w:rsidP="00F31C17">
      <w:pPr>
        <w:pStyle w:val="NoSpacing"/>
        <w:rPr>
          <w:rFonts w:cs="Times New Roman"/>
          <w:sz w:val="20"/>
          <w:szCs w:val="20"/>
        </w:rPr>
      </w:pPr>
    </w:p>
    <w:p w14:paraId="14550482" w14:textId="77777777" w:rsidR="00F31C17" w:rsidRDefault="00F31C17" w:rsidP="00F31C17">
      <w:pPr>
        <w:pStyle w:val="NoSpacing"/>
        <w:rPr>
          <w:rFonts w:cs="Times New Roman"/>
          <w:sz w:val="20"/>
          <w:szCs w:val="20"/>
        </w:rPr>
      </w:pPr>
      <w:commentRangeStart w:id="67"/>
      <w:r>
        <w:rPr>
          <w:rFonts w:cs="Times New Roman"/>
          <w:sz w:val="20"/>
          <w:szCs w:val="20"/>
        </w:rPr>
        <w:t xml:space="preserve">Left-Hand-Side: </w:t>
      </w:r>
    </w:p>
    <w:p w14:paraId="1C9AB895" w14:textId="3BCB943A" w:rsidR="00F31C17" w:rsidRDefault="00F31C17" w:rsidP="00F31C17">
      <w:pPr>
        <w:pStyle w:val="NoSpacing"/>
        <w:numPr>
          <w:ilvl w:val="0"/>
          <w:numId w:val="8"/>
        </w:numPr>
        <w:rPr>
          <w:rFonts w:cs="Times New Roman"/>
          <w:b/>
          <w:sz w:val="20"/>
          <w:szCs w:val="20"/>
        </w:rPr>
      </w:pPr>
      <w:r w:rsidRPr="00524646">
        <w:rPr>
          <w:rFonts w:cs="Times New Roman"/>
          <w:b/>
          <w:sz w:val="20"/>
          <w:szCs w:val="20"/>
        </w:rPr>
        <w:t>Injuries</w:t>
      </w:r>
      <w:ins w:id="68" w:author="Sarah M Levine [4]" w:date="2016-10-27T10:47:00Z">
        <w:r w:rsidR="0013749C">
          <w:rPr>
            <w:rFonts w:cs="Times New Roman"/>
            <w:b/>
            <w:sz w:val="20"/>
            <w:szCs w:val="20"/>
          </w:rPr>
          <w:t xml:space="preserve"> (SAME AS DEFINED IN SECTION BLANK)</w:t>
        </w:r>
      </w:ins>
    </w:p>
    <w:p w14:paraId="76A7FF4C" w14:textId="17EF2030" w:rsidR="00F31C17" w:rsidRDefault="00F31C17" w:rsidP="00F31C17">
      <w:pPr>
        <w:pStyle w:val="NoSpacing"/>
        <w:numPr>
          <w:ilvl w:val="1"/>
          <w:numId w:val="8"/>
        </w:numPr>
        <w:rPr>
          <w:rFonts w:cs="Times New Roman"/>
          <w:sz w:val="20"/>
          <w:szCs w:val="20"/>
        </w:rPr>
      </w:pPr>
      <w:r>
        <w:rPr>
          <w:rFonts w:cs="Times New Roman"/>
          <w:sz w:val="20"/>
          <w:szCs w:val="20"/>
        </w:rPr>
        <w:t xml:space="preserve">Can be maintenance and repair (MR) </w:t>
      </w:r>
      <w:r w:rsidRPr="00C770B0">
        <w:rPr>
          <w:rFonts w:cs="Times New Roman"/>
          <w:i/>
          <w:sz w:val="20"/>
          <w:szCs w:val="20"/>
        </w:rPr>
        <w:t>or</w:t>
      </w:r>
      <w:r>
        <w:rPr>
          <w:rFonts w:cs="Times New Roman"/>
          <w:sz w:val="20"/>
          <w:szCs w:val="20"/>
        </w:rPr>
        <w:t xml:space="preserve"> pinning and striking (PS) injuries</w:t>
      </w:r>
    </w:p>
    <w:p w14:paraId="25F9F847" w14:textId="0C0239DC" w:rsidR="00F31C17" w:rsidRPr="0075490B" w:rsidRDefault="00F31C17" w:rsidP="00F31C17">
      <w:pPr>
        <w:pStyle w:val="NoSpacing"/>
        <w:numPr>
          <w:ilvl w:val="1"/>
          <w:numId w:val="8"/>
        </w:numPr>
        <w:rPr>
          <w:rFonts w:cs="Times New Roman"/>
          <w:sz w:val="20"/>
          <w:szCs w:val="20"/>
        </w:rPr>
      </w:pPr>
      <w:r>
        <w:rPr>
          <w:rFonts w:cs="Times New Roman"/>
          <w:sz w:val="20"/>
          <w:szCs w:val="20"/>
        </w:rPr>
        <w:t xml:space="preserve">Can be binary injuries </w:t>
      </w:r>
      <w:r w:rsidRPr="00267BFE">
        <w:rPr>
          <w:rFonts w:cs="Times New Roman"/>
          <w:i/>
          <w:sz w:val="20"/>
          <w:szCs w:val="20"/>
        </w:rPr>
        <w:t>or</w:t>
      </w:r>
      <w:r>
        <w:rPr>
          <w:rFonts w:cs="Times New Roman"/>
          <w:sz w:val="20"/>
          <w:szCs w:val="20"/>
        </w:rPr>
        <w:t xml:space="preserve"> count of injuries</w:t>
      </w:r>
      <w:r w:rsidR="00EE6BD4">
        <w:rPr>
          <w:rFonts w:cs="Times New Roman"/>
          <w:sz w:val="20"/>
          <w:szCs w:val="20"/>
        </w:rPr>
        <w:t xml:space="preserve">; in the case of binary injuries, we specify a logit model, and in the case of count injuries, we specify a negative binomial model (our data is </w:t>
      </w:r>
      <w:proofErr w:type="spellStart"/>
      <w:r w:rsidR="00EE6BD4">
        <w:rPr>
          <w:rFonts w:cs="Times New Roman"/>
          <w:sz w:val="20"/>
          <w:szCs w:val="20"/>
        </w:rPr>
        <w:t>overdispersed</w:t>
      </w:r>
      <w:proofErr w:type="spellEnd"/>
      <w:r w:rsidR="00EE6BD4">
        <w:rPr>
          <w:rFonts w:cs="Times New Roman"/>
          <w:sz w:val="20"/>
          <w:szCs w:val="20"/>
        </w:rPr>
        <w:t>)</w:t>
      </w:r>
    </w:p>
    <w:p w14:paraId="01B68467" w14:textId="77777777" w:rsidR="00F31C17" w:rsidRDefault="00F31C17" w:rsidP="00F31C17">
      <w:pPr>
        <w:pStyle w:val="NoSpacing"/>
        <w:rPr>
          <w:rFonts w:cs="Times New Roman"/>
          <w:sz w:val="20"/>
          <w:szCs w:val="20"/>
        </w:rPr>
      </w:pPr>
    </w:p>
    <w:p w14:paraId="52021744" w14:textId="77777777" w:rsidR="00F31C17" w:rsidRDefault="00F31C17" w:rsidP="00F31C17">
      <w:pPr>
        <w:pStyle w:val="NoSpacing"/>
        <w:rPr>
          <w:rFonts w:cs="Times New Roman"/>
          <w:sz w:val="20"/>
          <w:szCs w:val="20"/>
        </w:rPr>
      </w:pPr>
      <w:r>
        <w:rPr>
          <w:rFonts w:cs="Times New Roman"/>
          <w:sz w:val="20"/>
          <w:szCs w:val="20"/>
        </w:rPr>
        <w:t>Right-Hand-Side</w:t>
      </w:r>
      <w:r w:rsidRPr="00B746EE">
        <w:rPr>
          <w:rFonts w:cs="Times New Roman"/>
          <w:sz w:val="20"/>
          <w:szCs w:val="20"/>
        </w:rPr>
        <w:t xml:space="preserve">: </w:t>
      </w:r>
    </w:p>
    <w:p w14:paraId="11F453F0" w14:textId="77777777" w:rsidR="00F31C17" w:rsidRDefault="00F31C17" w:rsidP="00F31C17">
      <w:pPr>
        <w:pStyle w:val="NoSpacing"/>
        <w:numPr>
          <w:ilvl w:val="0"/>
          <w:numId w:val="7"/>
        </w:numPr>
        <w:rPr>
          <w:rFonts w:cs="Times New Roman"/>
          <w:sz w:val="20"/>
          <w:szCs w:val="20"/>
        </w:rPr>
      </w:pPr>
      <w:r>
        <w:rPr>
          <w:rFonts w:cs="Times New Roman"/>
          <w:sz w:val="20"/>
          <w:szCs w:val="20"/>
        </w:rPr>
        <w:t>Onsite i</w:t>
      </w:r>
      <w:r w:rsidRPr="00B746EE">
        <w:rPr>
          <w:rFonts w:cs="Times New Roman"/>
          <w:sz w:val="20"/>
          <w:szCs w:val="20"/>
        </w:rPr>
        <w:t>nspecti</w:t>
      </w:r>
      <w:r>
        <w:rPr>
          <w:rFonts w:cs="Times New Roman"/>
          <w:sz w:val="20"/>
          <w:szCs w:val="20"/>
        </w:rPr>
        <w:t>on hours</w:t>
      </w:r>
    </w:p>
    <w:p w14:paraId="6544CFCA" w14:textId="77777777" w:rsidR="00F31C17" w:rsidRDefault="00F31C17" w:rsidP="00F31C17">
      <w:pPr>
        <w:pStyle w:val="NoSpacing"/>
        <w:numPr>
          <w:ilvl w:val="0"/>
          <w:numId w:val="7"/>
        </w:numPr>
        <w:rPr>
          <w:rFonts w:cs="Times New Roman"/>
          <w:sz w:val="20"/>
          <w:szCs w:val="20"/>
        </w:rPr>
      </w:pPr>
      <w:r>
        <w:rPr>
          <w:rFonts w:cs="Times New Roman"/>
          <w:sz w:val="20"/>
          <w:szCs w:val="20"/>
        </w:rPr>
        <w:t>State dummies</w:t>
      </w:r>
    </w:p>
    <w:p w14:paraId="1BE45BAA" w14:textId="77777777" w:rsidR="00F31C17" w:rsidRDefault="00F31C17" w:rsidP="00F31C17">
      <w:pPr>
        <w:pStyle w:val="NoSpacing"/>
        <w:numPr>
          <w:ilvl w:val="0"/>
          <w:numId w:val="7"/>
        </w:numPr>
        <w:rPr>
          <w:rFonts w:cs="Times New Roman"/>
          <w:sz w:val="20"/>
          <w:szCs w:val="20"/>
        </w:rPr>
      </w:pPr>
      <w:r>
        <w:rPr>
          <w:rFonts w:cs="Times New Roman"/>
          <w:sz w:val="20"/>
          <w:szCs w:val="20"/>
        </w:rPr>
        <w:t>Time dummies (i.e., fixed time effects)</w:t>
      </w:r>
    </w:p>
    <w:p w14:paraId="229D5616" w14:textId="77777777" w:rsidR="00F31C17" w:rsidRDefault="00F31C17" w:rsidP="00F31C17">
      <w:pPr>
        <w:pStyle w:val="NoSpacing"/>
        <w:numPr>
          <w:ilvl w:val="0"/>
          <w:numId w:val="7"/>
        </w:numPr>
        <w:rPr>
          <w:rFonts w:cs="Times New Roman"/>
          <w:sz w:val="20"/>
          <w:szCs w:val="20"/>
        </w:rPr>
      </w:pPr>
      <w:r>
        <w:rPr>
          <w:rFonts w:cs="Times New Roman"/>
          <w:sz w:val="20"/>
          <w:szCs w:val="20"/>
        </w:rPr>
        <w:t>Mine time (i.e., number of active quarters the mine has been open since the beginning of our dataset)</w:t>
      </w:r>
      <w:commentRangeEnd w:id="67"/>
      <w:r w:rsidR="008B7E26">
        <w:rPr>
          <w:rStyle w:val="CommentReference"/>
        </w:rPr>
        <w:commentReference w:id="67"/>
      </w:r>
    </w:p>
    <w:p w14:paraId="542B5566" w14:textId="77777777" w:rsidR="00C12D36" w:rsidRDefault="00C12D36" w:rsidP="00C12D36">
      <w:pPr>
        <w:pStyle w:val="NoSpacing"/>
        <w:ind w:left="360"/>
        <w:rPr>
          <w:rFonts w:cs="Times New Roman"/>
          <w:sz w:val="20"/>
          <w:szCs w:val="20"/>
        </w:rPr>
      </w:pPr>
    </w:p>
    <w:p w14:paraId="6DA0FD89" w14:textId="41F67165" w:rsidR="00C12D36" w:rsidRDefault="00C12D36" w:rsidP="00C12D36">
      <w:pPr>
        <w:pStyle w:val="NoSpacing"/>
        <w:rPr>
          <w:rFonts w:cs="Times New Roman"/>
          <w:sz w:val="20"/>
          <w:szCs w:val="20"/>
        </w:rPr>
      </w:pPr>
      <w:r>
        <w:rPr>
          <w:rFonts w:cs="Times New Roman"/>
          <w:sz w:val="20"/>
          <w:szCs w:val="20"/>
        </w:rPr>
        <w:t xml:space="preserve">For these models, we include an exposure variable (hours worked), and we cluster standard errors by mine. </w:t>
      </w:r>
    </w:p>
    <w:p w14:paraId="50B4A3EA" w14:textId="77777777" w:rsidR="00F31C17" w:rsidRDefault="00F31C17" w:rsidP="00AC7118">
      <w:pPr>
        <w:pStyle w:val="NoSpacing"/>
        <w:rPr>
          <w:rFonts w:cs="Times New Roman"/>
          <w:sz w:val="20"/>
          <w:szCs w:val="20"/>
        </w:rPr>
      </w:pPr>
    </w:p>
    <w:p w14:paraId="37048FB3" w14:textId="5ED2AC3B" w:rsidR="00C12D36" w:rsidRDefault="00C12D36" w:rsidP="00C12D36">
      <w:pPr>
        <w:pStyle w:val="NoSpacing"/>
        <w:rPr>
          <w:rFonts w:cs="Times New Roman"/>
          <w:sz w:val="20"/>
          <w:szCs w:val="20"/>
        </w:rPr>
      </w:pPr>
      <w:commentRangeStart w:id="69"/>
      <w:r>
        <w:rPr>
          <w:rFonts w:cs="Times New Roman"/>
          <w:b/>
          <w:i/>
          <w:sz w:val="20"/>
          <w:szCs w:val="20"/>
          <w:u w:val="single"/>
        </w:rPr>
        <w:t>Weak</w:t>
      </w:r>
      <w:r w:rsidRPr="00F31C17">
        <w:rPr>
          <w:rFonts w:cs="Times New Roman"/>
          <w:b/>
          <w:i/>
          <w:sz w:val="20"/>
          <w:szCs w:val="20"/>
          <w:u w:val="single"/>
        </w:rPr>
        <w:t xml:space="preserve"> null models</w:t>
      </w:r>
      <w:r>
        <w:rPr>
          <w:rFonts w:cs="Times New Roman"/>
          <w:sz w:val="20"/>
          <w:szCs w:val="20"/>
        </w:rPr>
        <w:t xml:space="preserve"> are specified in the following form:</w:t>
      </w:r>
    </w:p>
    <w:p w14:paraId="45099D18" w14:textId="77777777" w:rsidR="00C12D36" w:rsidRDefault="00C12D36" w:rsidP="00C12D36">
      <w:pPr>
        <w:pStyle w:val="NoSpacing"/>
        <w:rPr>
          <w:rFonts w:cs="Times New Roman"/>
          <w:sz w:val="20"/>
          <w:szCs w:val="20"/>
        </w:rPr>
      </w:pPr>
    </w:p>
    <w:p w14:paraId="1CDC7E1C" w14:textId="77777777" w:rsidR="00C12D36" w:rsidRDefault="00C12D36" w:rsidP="00C12D36">
      <w:pPr>
        <w:pStyle w:val="NoSpacing"/>
        <w:rPr>
          <w:rFonts w:cs="Times New Roman"/>
          <w:sz w:val="20"/>
          <w:szCs w:val="20"/>
        </w:rPr>
      </w:pPr>
      <w:r>
        <w:rPr>
          <w:rFonts w:cs="Times New Roman"/>
          <w:sz w:val="20"/>
          <w:szCs w:val="20"/>
        </w:rPr>
        <w:t xml:space="preserve">Left-Hand-Side: </w:t>
      </w:r>
    </w:p>
    <w:p w14:paraId="51DEAA39" w14:textId="49702199" w:rsidR="00C12D36" w:rsidRDefault="00C12D36" w:rsidP="00C12D36">
      <w:pPr>
        <w:pStyle w:val="NoSpacing"/>
        <w:numPr>
          <w:ilvl w:val="0"/>
          <w:numId w:val="8"/>
        </w:numPr>
        <w:rPr>
          <w:rFonts w:cs="Times New Roman"/>
          <w:b/>
          <w:sz w:val="20"/>
          <w:szCs w:val="20"/>
        </w:rPr>
      </w:pPr>
      <w:r w:rsidRPr="00524646">
        <w:rPr>
          <w:rFonts w:cs="Times New Roman"/>
          <w:b/>
          <w:sz w:val="20"/>
          <w:szCs w:val="20"/>
        </w:rPr>
        <w:t>Injuries</w:t>
      </w:r>
      <w:ins w:id="70" w:author="Sarah M Levine [4]" w:date="2016-10-27T10:48:00Z">
        <w:r w:rsidR="0013749C">
          <w:rPr>
            <w:rFonts w:cs="Times New Roman"/>
            <w:b/>
            <w:sz w:val="20"/>
            <w:szCs w:val="20"/>
          </w:rPr>
          <w:t xml:space="preserve"> </w:t>
        </w:r>
        <w:r w:rsidR="0013749C">
          <w:rPr>
            <w:rFonts w:cs="Times New Roman"/>
            <w:b/>
            <w:sz w:val="20"/>
            <w:szCs w:val="20"/>
          </w:rPr>
          <w:t>(SAME AS DEFINED IN SECTION BLANK)</w:t>
        </w:r>
      </w:ins>
    </w:p>
    <w:p w14:paraId="6635336F" w14:textId="59734B8A" w:rsidR="00C12D36" w:rsidRDefault="00C12D36" w:rsidP="00C12D36">
      <w:pPr>
        <w:pStyle w:val="NoSpacing"/>
        <w:numPr>
          <w:ilvl w:val="1"/>
          <w:numId w:val="8"/>
        </w:numPr>
        <w:rPr>
          <w:rFonts w:cs="Times New Roman"/>
          <w:sz w:val="20"/>
          <w:szCs w:val="20"/>
        </w:rPr>
      </w:pPr>
      <w:r>
        <w:rPr>
          <w:rFonts w:cs="Times New Roman"/>
          <w:sz w:val="20"/>
          <w:szCs w:val="20"/>
        </w:rPr>
        <w:t xml:space="preserve">Can be maintenance and repair (MR) </w:t>
      </w:r>
      <w:r w:rsidRPr="00C770B0">
        <w:rPr>
          <w:rFonts w:cs="Times New Roman"/>
          <w:i/>
          <w:sz w:val="20"/>
          <w:szCs w:val="20"/>
        </w:rPr>
        <w:t>or</w:t>
      </w:r>
      <w:r>
        <w:rPr>
          <w:rFonts w:cs="Times New Roman"/>
          <w:sz w:val="20"/>
          <w:szCs w:val="20"/>
        </w:rPr>
        <w:t xml:space="preserve"> pinning and striking (PS) injuries</w:t>
      </w:r>
    </w:p>
    <w:p w14:paraId="2203044A" w14:textId="2638669E" w:rsidR="00C12D36" w:rsidRPr="0075490B" w:rsidRDefault="00C12D36" w:rsidP="00C12D36">
      <w:pPr>
        <w:pStyle w:val="NoSpacing"/>
        <w:numPr>
          <w:ilvl w:val="1"/>
          <w:numId w:val="8"/>
        </w:numPr>
        <w:rPr>
          <w:rFonts w:cs="Times New Roman"/>
          <w:sz w:val="20"/>
          <w:szCs w:val="20"/>
        </w:rPr>
      </w:pPr>
      <w:r>
        <w:rPr>
          <w:rFonts w:cs="Times New Roman"/>
          <w:sz w:val="20"/>
          <w:szCs w:val="20"/>
        </w:rPr>
        <w:t xml:space="preserve">Can be binary injuries </w:t>
      </w:r>
      <w:r w:rsidRPr="00267BFE">
        <w:rPr>
          <w:rFonts w:cs="Times New Roman"/>
          <w:i/>
          <w:sz w:val="20"/>
          <w:szCs w:val="20"/>
        </w:rPr>
        <w:t>or</w:t>
      </w:r>
      <w:r>
        <w:rPr>
          <w:rFonts w:cs="Times New Roman"/>
          <w:sz w:val="20"/>
          <w:szCs w:val="20"/>
        </w:rPr>
        <w:t xml:space="preserve"> count of injuries</w:t>
      </w:r>
      <w:r w:rsidR="00EE6BD4">
        <w:rPr>
          <w:rFonts w:cs="Times New Roman"/>
          <w:sz w:val="20"/>
          <w:szCs w:val="20"/>
        </w:rPr>
        <w:t xml:space="preserve">; in the case of binary injuries, we specify a logit model, and in the case of count injuries, we specify a negative binomial model (our data is </w:t>
      </w:r>
      <w:proofErr w:type="spellStart"/>
      <w:r w:rsidR="00EE6BD4">
        <w:rPr>
          <w:rFonts w:cs="Times New Roman"/>
          <w:sz w:val="20"/>
          <w:szCs w:val="20"/>
        </w:rPr>
        <w:t>overdispersed</w:t>
      </w:r>
      <w:proofErr w:type="spellEnd"/>
      <w:r w:rsidR="00EE6BD4">
        <w:rPr>
          <w:rFonts w:cs="Times New Roman"/>
          <w:sz w:val="20"/>
          <w:szCs w:val="20"/>
        </w:rPr>
        <w:t>)</w:t>
      </w:r>
    </w:p>
    <w:p w14:paraId="68C851FD" w14:textId="77777777" w:rsidR="00C12D36" w:rsidRDefault="00C12D36" w:rsidP="00C12D36">
      <w:pPr>
        <w:pStyle w:val="NoSpacing"/>
        <w:rPr>
          <w:rFonts w:cs="Times New Roman"/>
          <w:sz w:val="20"/>
          <w:szCs w:val="20"/>
        </w:rPr>
      </w:pPr>
    </w:p>
    <w:p w14:paraId="034FAAFA" w14:textId="2D799E59" w:rsidR="007922AC" w:rsidRDefault="007922AC" w:rsidP="007922AC">
      <w:pPr>
        <w:pStyle w:val="NoSpacing"/>
        <w:rPr>
          <w:rFonts w:cs="Times New Roman"/>
          <w:sz w:val="20"/>
          <w:szCs w:val="20"/>
        </w:rPr>
      </w:pPr>
      <w:r>
        <w:rPr>
          <w:rFonts w:cs="Times New Roman"/>
          <w:sz w:val="20"/>
          <w:szCs w:val="20"/>
        </w:rPr>
        <w:t>Right-Hand-Side</w:t>
      </w:r>
      <w:r w:rsidRPr="00B746EE">
        <w:rPr>
          <w:rFonts w:cs="Times New Roman"/>
          <w:sz w:val="20"/>
          <w:szCs w:val="20"/>
        </w:rPr>
        <w:t xml:space="preserve">: </w:t>
      </w:r>
      <w:r w:rsidRPr="007922AC">
        <w:rPr>
          <w:rFonts w:cs="Times New Roman"/>
          <w:i/>
          <w:sz w:val="20"/>
          <w:szCs w:val="20"/>
        </w:rPr>
        <w:t>None</w:t>
      </w:r>
    </w:p>
    <w:p w14:paraId="64AE0701" w14:textId="77777777" w:rsidR="007922AC" w:rsidRDefault="007922AC" w:rsidP="00C12D36">
      <w:pPr>
        <w:pStyle w:val="NoSpacing"/>
        <w:rPr>
          <w:rFonts w:cs="Times New Roman"/>
          <w:sz w:val="20"/>
          <w:szCs w:val="20"/>
        </w:rPr>
      </w:pPr>
    </w:p>
    <w:p w14:paraId="419A5EBA" w14:textId="37C54058" w:rsidR="00F31C17" w:rsidRDefault="00F31C17" w:rsidP="00F31C17">
      <w:pPr>
        <w:pStyle w:val="NoSpacing"/>
        <w:rPr>
          <w:rFonts w:cs="Times New Roman"/>
          <w:sz w:val="20"/>
          <w:szCs w:val="20"/>
        </w:rPr>
      </w:pPr>
      <w:r>
        <w:rPr>
          <w:rFonts w:cs="Times New Roman"/>
          <w:sz w:val="20"/>
          <w:szCs w:val="20"/>
        </w:rPr>
        <w:t xml:space="preserve">For </w:t>
      </w:r>
      <w:r w:rsidR="00C12D36">
        <w:rPr>
          <w:rFonts w:cs="Times New Roman"/>
          <w:sz w:val="20"/>
          <w:szCs w:val="20"/>
        </w:rPr>
        <w:t>these</w:t>
      </w:r>
      <w:r>
        <w:rPr>
          <w:rFonts w:cs="Times New Roman"/>
          <w:sz w:val="20"/>
          <w:szCs w:val="20"/>
        </w:rPr>
        <w:t xml:space="preserve"> model</w:t>
      </w:r>
      <w:r w:rsidR="00C12D36">
        <w:rPr>
          <w:rFonts w:cs="Times New Roman"/>
          <w:sz w:val="20"/>
          <w:szCs w:val="20"/>
        </w:rPr>
        <w:t>s</w:t>
      </w:r>
      <w:r>
        <w:rPr>
          <w:rFonts w:cs="Times New Roman"/>
          <w:sz w:val="20"/>
          <w:szCs w:val="20"/>
        </w:rPr>
        <w:t xml:space="preserve">, we include an exposure variable (hours worked), and we cluster standard errors by mine. </w:t>
      </w:r>
    </w:p>
    <w:p w14:paraId="5269D843" w14:textId="77777777" w:rsidR="00F31C17" w:rsidRDefault="00F31C17" w:rsidP="00AC7118">
      <w:pPr>
        <w:pStyle w:val="NoSpacing"/>
        <w:rPr>
          <w:rFonts w:cs="Times New Roman"/>
          <w:sz w:val="20"/>
          <w:szCs w:val="20"/>
        </w:rPr>
      </w:pPr>
    </w:p>
    <w:p w14:paraId="25424D1B" w14:textId="5D3817EB" w:rsidR="00C12D36" w:rsidRPr="007922AC" w:rsidRDefault="007922AC" w:rsidP="00AC7118">
      <w:pPr>
        <w:pStyle w:val="NoSpacing"/>
        <w:rPr>
          <w:rFonts w:cs="Times New Roman"/>
          <w:sz w:val="20"/>
          <w:szCs w:val="20"/>
        </w:rPr>
      </w:pPr>
      <w:r>
        <w:rPr>
          <w:rFonts w:cs="Times New Roman"/>
          <w:sz w:val="20"/>
          <w:szCs w:val="20"/>
        </w:rPr>
        <w:t xml:space="preserve">In all, we will run </w:t>
      </w:r>
      <w:r w:rsidRPr="000C3A98">
        <w:rPr>
          <w:rFonts w:cs="Times New Roman"/>
          <w:b/>
          <w:sz w:val="20"/>
          <w:szCs w:val="20"/>
          <w:u w:val="single"/>
        </w:rPr>
        <w:t>8</w:t>
      </w:r>
      <w:r>
        <w:rPr>
          <w:rFonts w:cs="Times New Roman"/>
          <w:sz w:val="20"/>
          <w:szCs w:val="20"/>
        </w:rPr>
        <w:t xml:space="preserve"> null models – each of which will correspond (and be compared to) </w:t>
      </w:r>
      <w:r w:rsidR="00D7013E">
        <w:rPr>
          <w:rFonts w:cs="Times New Roman"/>
          <w:sz w:val="20"/>
          <w:szCs w:val="20"/>
        </w:rPr>
        <w:t>four</w:t>
      </w:r>
      <w:r>
        <w:rPr>
          <w:rFonts w:cs="Times New Roman"/>
          <w:sz w:val="20"/>
          <w:szCs w:val="20"/>
        </w:rPr>
        <w:t xml:space="preserve"> of the </w:t>
      </w:r>
      <w:r w:rsidR="00CC7FCA">
        <w:rPr>
          <w:rFonts w:cs="Times New Roman"/>
          <w:sz w:val="20"/>
          <w:szCs w:val="20"/>
        </w:rPr>
        <w:t>preferred</w:t>
      </w:r>
      <w:r w:rsidR="00CC7FCA" w:rsidRPr="00A516B1">
        <w:rPr>
          <w:rFonts w:cs="Times New Roman"/>
          <w:sz w:val="20"/>
          <w:szCs w:val="20"/>
        </w:rPr>
        <w:t xml:space="preserve"> </w:t>
      </w:r>
      <w:r>
        <w:rPr>
          <w:rFonts w:cs="Times New Roman"/>
          <w:sz w:val="20"/>
          <w:szCs w:val="20"/>
        </w:rPr>
        <w:t xml:space="preserve">models with regard to predictive performance. </w:t>
      </w:r>
      <w:commentRangeEnd w:id="69"/>
      <w:r w:rsidR="008B7E26">
        <w:rPr>
          <w:rStyle w:val="CommentReference"/>
        </w:rPr>
        <w:commentReference w:id="69"/>
      </w:r>
    </w:p>
    <w:p w14:paraId="55298C3D" w14:textId="77777777" w:rsidR="00555B42" w:rsidRDefault="00555B42" w:rsidP="00700CAD">
      <w:pPr>
        <w:pStyle w:val="NoSpacing"/>
        <w:rPr>
          <w:rFonts w:cs="Times New Roman"/>
          <w:sz w:val="20"/>
          <w:szCs w:val="20"/>
        </w:rPr>
      </w:pPr>
    </w:p>
    <w:p w14:paraId="51399141" w14:textId="77777777" w:rsidR="007922AC" w:rsidRPr="007922AC" w:rsidRDefault="007922AC" w:rsidP="00700CAD">
      <w:pPr>
        <w:pStyle w:val="NoSpacing"/>
        <w:rPr>
          <w:rFonts w:cs="Times New Roman"/>
          <w:b/>
          <w:sz w:val="20"/>
          <w:szCs w:val="20"/>
        </w:rPr>
      </w:pPr>
    </w:p>
    <w:p w14:paraId="35F5DA00" w14:textId="71D91FFB" w:rsidR="00555B42" w:rsidRPr="007922AC" w:rsidRDefault="00F00F8C" w:rsidP="00700CAD">
      <w:pPr>
        <w:pStyle w:val="NoSpacing"/>
        <w:rPr>
          <w:rFonts w:cs="Times New Roman"/>
          <w:b/>
          <w:sz w:val="20"/>
          <w:szCs w:val="20"/>
        </w:rPr>
      </w:pPr>
      <w:r w:rsidRPr="007922AC">
        <w:rPr>
          <w:rFonts w:cs="Times New Roman"/>
          <w:b/>
          <w:sz w:val="20"/>
          <w:szCs w:val="20"/>
        </w:rPr>
        <w:t>(4) Training/Testing and Inference Procedure</w:t>
      </w:r>
    </w:p>
    <w:p w14:paraId="33B903AC" w14:textId="3951D8E8" w:rsidR="00555B42" w:rsidRPr="002003EF" w:rsidRDefault="00CC7FCA" w:rsidP="00700CAD">
      <w:pPr>
        <w:pStyle w:val="NoSpacing"/>
        <w:rPr>
          <w:rFonts w:cs="Times New Roman"/>
          <w:sz w:val="20"/>
          <w:szCs w:val="20"/>
        </w:rPr>
      </w:pPr>
      <w:r>
        <w:rPr>
          <w:rFonts w:cs="Times New Roman"/>
          <w:sz w:val="20"/>
          <w:szCs w:val="20"/>
        </w:rPr>
        <w:t xml:space="preserve">For the 24 models described above (16 </w:t>
      </w:r>
      <w:r w:rsidR="00D7013E">
        <w:rPr>
          <w:rFonts w:cs="Times New Roman"/>
          <w:sz w:val="20"/>
          <w:szCs w:val="20"/>
        </w:rPr>
        <w:t>preferred</w:t>
      </w:r>
      <w:r>
        <w:rPr>
          <w:rFonts w:cs="Times New Roman"/>
          <w:sz w:val="20"/>
          <w:szCs w:val="20"/>
        </w:rPr>
        <w:t xml:space="preserve"> models, 4</w:t>
      </w:r>
      <w:r w:rsidR="00D7013E">
        <w:rPr>
          <w:rFonts w:cs="Times New Roman"/>
          <w:sz w:val="20"/>
          <w:szCs w:val="20"/>
        </w:rPr>
        <w:t xml:space="preserve"> strong null models</w:t>
      </w:r>
      <w:r>
        <w:rPr>
          <w:rFonts w:cs="Times New Roman"/>
          <w:sz w:val="20"/>
          <w:szCs w:val="20"/>
        </w:rPr>
        <w:t>,</w:t>
      </w:r>
      <w:r w:rsidR="00D7013E">
        <w:rPr>
          <w:rFonts w:cs="Times New Roman"/>
          <w:sz w:val="20"/>
          <w:szCs w:val="20"/>
        </w:rPr>
        <w:t xml:space="preserve"> and</w:t>
      </w:r>
      <w:r>
        <w:rPr>
          <w:rFonts w:cs="Times New Roman"/>
          <w:sz w:val="20"/>
          <w:szCs w:val="20"/>
        </w:rPr>
        <w:t xml:space="preserve"> 4 weak null</w:t>
      </w:r>
      <w:r w:rsidR="00D7013E">
        <w:rPr>
          <w:rFonts w:cs="Times New Roman"/>
          <w:sz w:val="20"/>
          <w:szCs w:val="20"/>
        </w:rPr>
        <w:t xml:space="preserve"> models</w:t>
      </w:r>
      <w:r>
        <w:rPr>
          <w:rFonts w:cs="Times New Roman"/>
          <w:sz w:val="20"/>
          <w:szCs w:val="20"/>
        </w:rPr>
        <w:t>)</w:t>
      </w:r>
      <w:r w:rsidR="002003EF">
        <w:rPr>
          <w:rFonts w:cs="Times New Roman"/>
          <w:sz w:val="20"/>
          <w:szCs w:val="20"/>
        </w:rPr>
        <w:t xml:space="preserve">, we train the model on data in the training set. </w:t>
      </w:r>
      <w:r w:rsidR="00EB2313">
        <w:rPr>
          <w:rFonts w:cs="Times New Roman"/>
          <w:sz w:val="20"/>
          <w:szCs w:val="20"/>
        </w:rPr>
        <w:t xml:space="preserve">When probing a binary outcome, we specify a logit model; when probing a count outcome, we specify a negative binomial model (our data is </w:t>
      </w:r>
      <w:proofErr w:type="spellStart"/>
      <w:r w:rsidR="00EB2313">
        <w:rPr>
          <w:rFonts w:cs="Times New Roman"/>
          <w:sz w:val="20"/>
          <w:szCs w:val="20"/>
        </w:rPr>
        <w:t>overdispersed</w:t>
      </w:r>
      <w:proofErr w:type="spellEnd"/>
      <w:r w:rsidR="00EB2313">
        <w:rPr>
          <w:rFonts w:cs="Times New Roman"/>
          <w:sz w:val="20"/>
          <w:szCs w:val="20"/>
        </w:rPr>
        <w:t xml:space="preserve">). </w:t>
      </w:r>
      <w:r w:rsidR="002003EF">
        <w:rPr>
          <w:rFonts w:cs="Times New Roman"/>
          <w:sz w:val="20"/>
          <w:szCs w:val="20"/>
        </w:rPr>
        <w:t xml:space="preserve">We then use these trained models to predict the outcome of the test set – a procedure we refer to as </w:t>
      </w:r>
      <w:r w:rsidR="002003EF" w:rsidRPr="003200B1">
        <w:rPr>
          <w:rFonts w:cs="Times New Roman"/>
          <w:b/>
          <w:i/>
          <w:sz w:val="20"/>
          <w:szCs w:val="20"/>
          <w:u w:val="single"/>
        </w:rPr>
        <w:t>prediction</w:t>
      </w:r>
      <w:r w:rsidR="002003EF">
        <w:rPr>
          <w:rFonts w:cs="Times New Roman"/>
          <w:sz w:val="20"/>
          <w:szCs w:val="20"/>
        </w:rPr>
        <w:t xml:space="preserve">. </w:t>
      </w:r>
      <w:r w:rsidR="00A73C5B">
        <w:rPr>
          <w:rFonts w:cs="Times New Roman"/>
          <w:sz w:val="20"/>
          <w:szCs w:val="20"/>
        </w:rPr>
        <w:t xml:space="preserve">We also examine the discovered associations between the variables of interest (violations) and the outcome (injuries) in the training set alone – a procedure we refer to as </w:t>
      </w:r>
      <w:r w:rsidR="00A73C5B" w:rsidRPr="003200B1">
        <w:rPr>
          <w:rFonts w:cs="Times New Roman"/>
          <w:b/>
          <w:i/>
          <w:sz w:val="20"/>
          <w:szCs w:val="20"/>
          <w:u w:val="single"/>
        </w:rPr>
        <w:t>inference</w:t>
      </w:r>
      <w:r w:rsidR="00A73C5B">
        <w:rPr>
          <w:rFonts w:cs="Times New Roman"/>
          <w:sz w:val="20"/>
          <w:szCs w:val="20"/>
        </w:rPr>
        <w:t xml:space="preserve">. For both procedures, we assess the performance of our models and propose numerous robustness checks. </w:t>
      </w:r>
    </w:p>
    <w:p w14:paraId="687ED0D7" w14:textId="77777777" w:rsidR="002003EF" w:rsidRDefault="002003EF" w:rsidP="00700CAD">
      <w:pPr>
        <w:pStyle w:val="NoSpacing"/>
        <w:rPr>
          <w:rFonts w:cs="Times New Roman"/>
          <w:sz w:val="20"/>
          <w:szCs w:val="20"/>
        </w:rPr>
      </w:pPr>
    </w:p>
    <w:p w14:paraId="5BCEB6DF" w14:textId="6C74B305" w:rsidR="006A657C" w:rsidRPr="00A73C5B" w:rsidRDefault="006A657C" w:rsidP="00700CAD">
      <w:pPr>
        <w:pStyle w:val="NoSpacing"/>
        <w:rPr>
          <w:rFonts w:cs="Times New Roman"/>
          <w:b/>
          <w:sz w:val="20"/>
          <w:szCs w:val="20"/>
        </w:rPr>
      </w:pPr>
    </w:p>
    <w:p w14:paraId="5404B662" w14:textId="78662955" w:rsidR="00A73C5B" w:rsidRPr="00A73C5B" w:rsidRDefault="00A73C5B" w:rsidP="00700CAD">
      <w:pPr>
        <w:pStyle w:val="NoSpacing"/>
        <w:rPr>
          <w:rFonts w:cs="Times New Roman"/>
          <w:b/>
          <w:sz w:val="20"/>
          <w:szCs w:val="20"/>
        </w:rPr>
      </w:pPr>
      <w:commentRangeStart w:id="71"/>
      <w:r w:rsidRPr="00A73C5B">
        <w:rPr>
          <w:rFonts w:cs="Times New Roman"/>
          <w:b/>
          <w:sz w:val="20"/>
          <w:szCs w:val="20"/>
        </w:rPr>
        <w:t>(5) Assessing Predictive Performance</w:t>
      </w:r>
    </w:p>
    <w:p w14:paraId="0A0EC702" w14:textId="48AB3656" w:rsidR="007E1005" w:rsidRDefault="003200B1" w:rsidP="00700CAD">
      <w:pPr>
        <w:pStyle w:val="NoSpacing"/>
        <w:rPr>
          <w:rFonts w:cs="Times New Roman"/>
          <w:sz w:val="20"/>
          <w:szCs w:val="20"/>
        </w:rPr>
      </w:pPr>
      <w:r>
        <w:rPr>
          <w:rFonts w:cs="Times New Roman"/>
          <w:sz w:val="20"/>
          <w:szCs w:val="20"/>
        </w:rPr>
        <w:t xml:space="preserve">After training all preferred and null models and </w:t>
      </w:r>
      <w:r w:rsidR="00882D35">
        <w:rPr>
          <w:rFonts w:cs="Times New Roman"/>
          <w:sz w:val="20"/>
          <w:szCs w:val="20"/>
        </w:rPr>
        <w:t>u</w:t>
      </w:r>
      <w:r w:rsidR="00882D35" w:rsidRPr="00E5177F">
        <w:rPr>
          <w:rFonts w:cs="Times New Roman"/>
          <w:sz w:val="20"/>
          <w:szCs w:val="20"/>
        </w:rPr>
        <w:t>s</w:t>
      </w:r>
      <w:r w:rsidR="00882D35">
        <w:rPr>
          <w:rFonts w:cs="Times New Roman"/>
          <w:sz w:val="20"/>
          <w:szCs w:val="20"/>
        </w:rPr>
        <w:t>ing</w:t>
      </w:r>
      <w:r w:rsidR="00882D35" w:rsidRPr="00E5177F">
        <w:rPr>
          <w:rFonts w:cs="Times New Roman"/>
          <w:sz w:val="20"/>
          <w:szCs w:val="20"/>
        </w:rPr>
        <w:t xml:space="preserve"> the results to ge</w:t>
      </w:r>
      <w:r w:rsidR="00882D35">
        <w:rPr>
          <w:rFonts w:cs="Times New Roman"/>
          <w:sz w:val="20"/>
          <w:szCs w:val="20"/>
        </w:rPr>
        <w:t>nerate predictions in the test set</w:t>
      </w:r>
      <w:r>
        <w:rPr>
          <w:rFonts w:cs="Times New Roman"/>
          <w:sz w:val="20"/>
          <w:szCs w:val="20"/>
        </w:rPr>
        <w:t>,</w:t>
      </w:r>
      <w:r w:rsidR="007E1005" w:rsidRPr="00E5177F">
        <w:rPr>
          <w:rFonts w:cs="Times New Roman"/>
          <w:sz w:val="20"/>
          <w:szCs w:val="20"/>
        </w:rPr>
        <w:t xml:space="preserve"> we perform the following assessments of predictive </w:t>
      </w:r>
      <w:r>
        <w:rPr>
          <w:rFonts w:cs="Times New Roman"/>
          <w:sz w:val="20"/>
          <w:szCs w:val="20"/>
        </w:rPr>
        <w:t>performance:</w:t>
      </w:r>
    </w:p>
    <w:p w14:paraId="232ECF55" w14:textId="77777777" w:rsidR="003200B1" w:rsidRPr="00E5177F" w:rsidRDefault="003200B1" w:rsidP="00700CAD">
      <w:pPr>
        <w:pStyle w:val="NoSpacing"/>
        <w:rPr>
          <w:rFonts w:cs="Times New Roman"/>
          <w:sz w:val="20"/>
          <w:szCs w:val="20"/>
        </w:rPr>
      </w:pPr>
    </w:p>
    <w:p w14:paraId="73F5523E" w14:textId="6213555F" w:rsidR="007E1005" w:rsidRPr="00E5177F" w:rsidRDefault="007E1005" w:rsidP="00700CAD">
      <w:pPr>
        <w:pStyle w:val="NoSpacing"/>
        <w:rPr>
          <w:rFonts w:cs="Times New Roman"/>
          <w:sz w:val="20"/>
          <w:szCs w:val="20"/>
        </w:rPr>
      </w:pPr>
      <w:r w:rsidRPr="00E5177F">
        <w:rPr>
          <w:rFonts w:cs="Times New Roman"/>
          <w:sz w:val="20"/>
          <w:szCs w:val="20"/>
        </w:rPr>
        <w:t xml:space="preserve">For all </w:t>
      </w:r>
      <w:r w:rsidRPr="003200B1">
        <w:rPr>
          <w:rFonts w:cs="Times New Roman"/>
          <w:b/>
          <w:i/>
          <w:sz w:val="20"/>
          <w:szCs w:val="20"/>
          <w:u w:val="single"/>
        </w:rPr>
        <w:t>logit</w:t>
      </w:r>
      <w:r w:rsidRPr="00E5177F">
        <w:rPr>
          <w:rFonts w:cs="Times New Roman"/>
          <w:sz w:val="20"/>
          <w:szCs w:val="20"/>
        </w:rPr>
        <w:t xml:space="preserve"> models</w:t>
      </w:r>
      <w:r w:rsidR="00882D35">
        <w:rPr>
          <w:rFonts w:cs="Times New Roman"/>
          <w:sz w:val="20"/>
          <w:szCs w:val="20"/>
        </w:rPr>
        <w:t xml:space="preserve"> </w:t>
      </w:r>
      <w:r w:rsidR="00882D35" w:rsidRPr="00E5177F">
        <w:rPr>
          <w:rFonts w:cs="Times New Roman"/>
          <w:sz w:val="20"/>
          <w:szCs w:val="20"/>
        </w:rPr>
        <w:t>(</w:t>
      </w:r>
      <w:r w:rsidR="00882D35">
        <w:rPr>
          <w:rFonts w:cs="Times New Roman"/>
          <w:sz w:val="20"/>
          <w:szCs w:val="20"/>
        </w:rPr>
        <w:t xml:space="preserve">probing a </w:t>
      </w:r>
      <w:r w:rsidR="00882D35" w:rsidRPr="00E5177F">
        <w:rPr>
          <w:rFonts w:cs="Times New Roman"/>
          <w:sz w:val="20"/>
          <w:szCs w:val="20"/>
        </w:rPr>
        <w:t>binary outcome)</w:t>
      </w:r>
      <w:r w:rsidRPr="00E5177F">
        <w:rPr>
          <w:rFonts w:cs="Times New Roman"/>
          <w:sz w:val="20"/>
          <w:szCs w:val="20"/>
        </w:rPr>
        <w:t xml:space="preserve">, </w:t>
      </w:r>
      <w:r w:rsidR="00882D35">
        <w:rPr>
          <w:rFonts w:cs="Times New Roman"/>
          <w:sz w:val="20"/>
          <w:szCs w:val="20"/>
        </w:rPr>
        <w:t>compute:</w:t>
      </w:r>
    </w:p>
    <w:p w14:paraId="25610F68" w14:textId="5784C61F" w:rsidR="007E1005" w:rsidRPr="00E5177F" w:rsidRDefault="007E1005" w:rsidP="00882D35">
      <w:pPr>
        <w:pStyle w:val="NoSpacing"/>
        <w:numPr>
          <w:ilvl w:val="0"/>
          <w:numId w:val="8"/>
        </w:numPr>
        <w:rPr>
          <w:rFonts w:cs="Times New Roman"/>
          <w:sz w:val="20"/>
          <w:szCs w:val="20"/>
        </w:rPr>
      </w:pPr>
      <w:r w:rsidRPr="00E5177F">
        <w:rPr>
          <w:rFonts w:cs="Times New Roman"/>
          <w:sz w:val="20"/>
          <w:szCs w:val="20"/>
        </w:rPr>
        <w:t>The overall classification rate (#</w:t>
      </w:r>
      <w:r w:rsidR="007447AB">
        <w:rPr>
          <w:rFonts w:cs="Times New Roman"/>
          <w:sz w:val="20"/>
          <w:szCs w:val="20"/>
        </w:rPr>
        <w:t xml:space="preserve"> of</w:t>
      </w:r>
      <w:r w:rsidRPr="00E5177F">
        <w:rPr>
          <w:rFonts w:cs="Times New Roman"/>
          <w:sz w:val="20"/>
          <w:szCs w:val="20"/>
        </w:rPr>
        <w:t xml:space="preserve"> correctly predicted outcomes</w:t>
      </w:r>
      <w:r w:rsidR="00882D35">
        <w:rPr>
          <w:rFonts w:cs="Times New Roman"/>
          <w:sz w:val="20"/>
          <w:szCs w:val="20"/>
        </w:rPr>
        <w:t xml:space="preserve"> </w:t>
      </w:r>
      <w:r w:rsidRPr="00E5177F">
        <w:rPr>
          <w:rFonts w:cs="Times New Roman"/>
          <w:sz w:val="20"/>
          <w:szCs w:val="20"/>
        </w:rPr>
        <w:t>/</w:t>
      </w:r>
      <w:r w:rsidR="00882D35">
        <w:rPr>
          <w:rFonts w:cs="Times New Roman"/>
          <w:sz w:val="20"/>
          <w:szCs w:val="20"/>
        </w:rPr>
        <w:t xml:space="preserve"> </w:t>
      </w:r>
      <w:r w:rsidRPr="00E5177F">
        <w:rPr>
          <w:rFonts w:cs="Times New Roman"/>
          <w:sz w:val="20"/>
          <w:szCs w:val="20"/>
        </w:rPr>
        <w:t xml:space="preserve"># </w:t>
      </w:r>
      <w:r w:rsidR="007447AB">
        <w:rPr>
          <w:rFonts w:cs="Times New Roman"/>
          <w:sz w:val="20"/>
          <w:szCs w:val="20"/>
        </w:rPr>
        <w:t xml:space="preserve">of </w:t>
      </w:r>
      <w:r w:rsidR="00E05A3D">
        <w:rPr>
          <w:rFonts w:cs="Times New Roman"/>
          <w:sz w:val="20"/>
          <w:szCs w:val="20"/>
        </w:rPr>
        <w:t>true outcomes</w:t>
      </w:r>
      <w:r w:rsidRPr="00E5177F">
        <w:rPr>
          <w:rFonts w:cs="Times New Roman"/>
          <w:sz w:val="20"/>
          <w:szCs w:val="20"/>
        </w:rPr>
        <w:t>)</w:t>
      </w:r>
    </w:p>
    <w:p w14:paraId="1798DE6D" w14:textId="419DA30B" w:rsidR="007E1005" w:rsidRPr="00E5177F" w:rsidRDefault="007E1005" w:rsidP="00882D35">
      <w:pPr>
        <w:pStyle w:val="NoSpacing"/>
        <w:numPr>
          <w:ilvl w:val="0"/>
          <w:numId w:val="8"/>
        </w:numPr>
        <w:rPr>
          <w:rFonts w:cs="Times New Roman"/>
          <w:sz w:val="20"/>
          <w:szCs w:val="20"/>
        </w:rPr>
      </w:pPr>
      <w:r w:rsidRPr="00E5177F">
        <w:rPr>
          <w:rFonts w:cs="Times New Roman"/>
          <w:sz w:val="20"/>
          <w:szCs w:val="20"/>
        </w:rPr>
        <w:t>The false positive rate (#</w:t>
      </w:r>
      <w:r w:rsidR="007447AB">
        <w:rPr>
          <w:rFonts w:cs="Times New Roman"/>
          <w:sz w:val="20"/>
          <w:szCs w:val="20"/>
        </w:rPr>
        <w:t xml:space="preserve"> of </w:t>
      </w:r>
      <w:r w:rsidR="00E05A3D">
        <w:rPr>
          <w:rFonts w:cs="Times New Roman"/>
          <w:sz w:val="20"/>
          <w:szCs w:val="20"/>
        </w:rPr>
        <w:t xml:space="preserve">falsely </w:t>
      </w:r>
      <w:r w:rsidRPr="00E5177F">
        <w:rPr>
          <w:rFonts w:cs="Times New Roman"/>
          <w:sz w:val="20"/>
          <w:szCs w:val="20"/>
        </w:rPr>
        <w:t>predicted positive outcomes</w:t>
      </w:r>
      <w:r w:rsidR="00882D35">
        <w:rPr>
          <w:rFonts w:cs="Times New Roman"/>
          <w:sz w:val="20"/>
          <w:szCs w:val="20"/>
        </w:rPr>
        <w:t xml:space="preserve"> </w:t>
      </w:r>
      <w:r w:rsidRPr="00E5177F">
        <w:rPr>
          <w:rFonts w:cs="Times New Roman"/>
          <w:sz w:val="20"/>
          <w:szCs w:val="20"/>
        </w:rPr>
        <w:t>/</w:t>
      </w:r>
      <w:r w:rsidR="00882D35">
        <w:rPr>
          <w:rFonts w:cs="Times New Roman"/>
          <w:sz w:val="20"/>
          <w:szCs w:val="20"/>
        </w:rPr>
        <w:t xml:space="preserve"> </w:t>
      </w:r>
      <w:r w:rsidRPr="00E5177F">
        <w:rPr>
          <w:rFonts w:cs="Times New Roman"/>
          <w:sz w:val="20"/>
          <w:szCs w:val="20"/>
        </w:rPr>
        <w:t># of true positive outcomes)</w:t>
      </w:r>
    </w:p>
    <w:p w14:paraId="5E99C6AD" w14:textId="77E700BC" w:rsidR="007E1005" w:rsidRPr="00E5177F" w:rsidRDefault="007E1005" w:rsidP="00882D35">
      <w:pPr>
        <w:pStyle w:val="NoSpacing"/>
        <w:numPr>
          <w:ilvl w:val="0"/>
          <w:numId w:val="8"/>
        </w:numPr>
        <w:rPr>
          <w:rFonts w:cs="Times New Roman"/>
          <w:sz w:val="20"/>
          <w:szCs w:val="20"/>
        </w:rPr>
      </w:pPr>
      <w:r w:rsidRPr="00E5177F">
        <w:rPr>
          <w:rFonts w:cs="Times New Roman"/>
          <w:sz w:val="20"/>
          <w:szCs w:val="20"/>
        </w:rPr>
        <w:t>The false negative rate (#</w:t>
      </w:r>
      <w:r w:rsidR="00E05A3D">
        <w:rPr>
          <w:rFonts w:cs="Times New Roman"/>
          <w:sz w:val="20"/>
          <w:szCs w:val="20"/>
        </w:rPr>
        <w:t xml:space="preserve"> </w:t>
      </w:r>
      <w:r w:rsidR="007447AB">
        <w:rPr>
          <w:rFonts w:cs="Times New Roman"/>
          <w:sz w:val="20"/>
          <w:szCs w:val="20"/>
        </w:rPr>
        <w:t xml:space="preserve">of </w:t>
      </w:r>
      <w:r w:rsidR="00E05A3D">
        <w:rPr>
          <w:rFonts w:cs="Times New Roman"/>
          <w:sz w:val="20"/>
          <w:szCs w:val="20"/>
        </w:rPr>
        <w:t>falsely</w:t>
      </w:r>
      <w:r w:rsidRPr="00E5177F">
        <w:rPr>
          <w:rFonts w:cs="Times New Roman"/>
          <w:sz w:val="20"/>
          <w:szCs w:val="20"/>
        </w:rPr>
        <w:t xml:space="preserve"> predicted negative outcomes</w:t>
      </w:r>
      <w:r w:rsidR="00882D35">
        <w:rPr>
          <w:rFonts w:cs="Times New Roman"/>
          <w:sz w:val="20"/>
          <w:szCs w:val="20"/>
        </w:rPr>
        <w:t xml:space="preserve"> </w:t>
      </w:r>
      <w:r w:rsidRPr="00E5177F">
        <w:rPr>
          <w:rFonts w:cs="Times New Roman"/>
          <w:sz w:val="20"/>
          <w:szCs w:val="20"/>
        </w:rPr>
        <w:t>/</w:t>
      </w:r>
      <w:r w:rsidR="00882D35">
        <w:rPr>
          <w:rFonts w:cs="Times New Roman"/>
          <w:sz w:val="20"/>
          <w:szCs w:val="20"/>
        </w:rPr>
        <w:t xml:space="preserve"> </w:t>
      </w:r>
      <w:r w:rsidRPr="00E5177F">
        <w:rPr>
          <w:rFonts w:cs="Times New Roman"/>
          <w:sz w:val="20"/>
          <w:szCs w:val="20"/>
        </w:rPr>
        <w:t># of true negative outcomes)</w:t>
      </w:r>
    </w:p>
    <w:p w14:paraId="59B99B82" w14:textId="77777777" w:rsidR="00882D35" w:rsidRDefault="00882D35" w:rsidP="00700CAD">
      <w:pPr>
        <w:pStyle w:val="NoSpacing"/>
        <w:rPr>
          <w:rFonts w:cs="Times New Roman"/>
          <w:sz w:val="20"/>
          <w:szCs w:val="20"/>
        </w:rPr>
      </w:pPr>
    </w:p>
    <w:p w14:paraId="69174D10" w14:textId="2DFDEB7A" w:rsidR="00933C04" w:rsidRDefault="00933C04" w:rsidP="00700CAD">
      <w:pPr>
        <w:pStyle w:val="NoSpacing"/>
        <w:rPr>
          <w:rFonts w:cs="Times New Roman"/>
          <w:sz w:val="20"/>
          <w:szCs w:val="20"/>
        </w:rPr>
      </w:pPr>
      <w:r>
        <w:rPr>
          <w:rFonts w:cs="Times New Roman"/>
          <w:sz w:val="20"/>
          <w:szCs w:val="20"/>
        </w:rPr>
        <w:lastRenderedPageBreak/>
        <w:t>Then calculate differences between these measures for the preferred models and corresponding weak and strong null models.</w:t>
      </w:r>
      <w:r w:rsidR="009162DB">
        <w:rPr>
          <w:rFonts w:cs="Times New Roman"/>
          <w:sz w:val="20"/>
          <w:szCs w:val="20"/>
        </w:rPr>
        <w:t xml:space="preserve"> </w:t>
      </w:r>
      <w:r w:rsidR="00A21768">
        <w:rPr>
          <w:rFonts w:cs="Times New Roman"/>
          <w:sz w:val="20"/>
          <w:szCs w:val="20"/>
        </w:rPr>
        <w:t>Record</w:t>
      </w:r>
      <w:r w:rsidR="009162DB">
        <w:rPr>
          <w:rFonts w:cs="Times New Roman"/>
          <w:sz w:val="20"/>
          <w:szCs w:val="20"/>
        </w:rPr>
        <w:t xml:space="preserve"> whether and by how much the preferred models outperform each of the null models. </w:t>
      </w:r>
    </w:p>
    <w:p w14:paraId="618F4C4A" w14:textId="77777777" w:rsidR="00933C04" w:rsidRDefault="00933C04" w:rsidP="00700CAD">
      <w:pPr>
        <w:pStyle w:val="NoSpacing"/>
        <w:rPr>
          <w:rFonts w:cs="Times New Roman"/>
          <w:sz w:val="20"/>
          <w:szCs w:val="20"/>
        </w:rPr>
      </w:pPr>
    </w:p>
    <w:p w14:paraId="1A2600E1" w14:textId="30AEFCD2" w:rsidR="00933C04" w:rsidRPr="00E5177F" w:rsidRDefault="00933C04" w:rsidP="00933C04">
      <w:pPr>
        <w:pStyle w:val="NoSpacing"/>
        <w:rPr>
          <w:rFonts w:cs="Times New Roman"/>
          <w:sz w:val="20"/>
          <w:szCs w:val="20"/>
        </w:rPr>
      </w:pPr>
      <w:r w:rsidRPr="00E5177F">
        <w:rPr>
          <w:rFonts w:cs="Times New Roman"/>
          <w:sz w:val="20"/>
          <w:szCs w:val="20"/>
        </w:rPr>
        <w:t xml:space="preserve">For all </w:t>
      </w:r>
      <w:r>
        <w:rPr>
          <w:rFonts w:cs="Times New Roman"/>
          <w:b/>
          <w:i/>
          <w:sz w:val="20"/>
          <w:szCs w:val="20"/>
          <w:u w:val="single"/>
        </w:rPr>
        <w:t>negative binomial</w:t>
      </w:r>
      <w:r w:rsidRPr="00E5177F">
        <w:rPr>
          <w:rFonts w:cs="Times New Roman"/>
          <w:sz w:val="20"/>
          <w:szCs w:val="20"/>
        </w:rPr>
        <w:t xml:space="preserve"> models</w:t>
      </w:r>
      <w:r>
        <w:rPr>
          <w:rFonts w:cs="Times New Roman"/>
          <w:sz w:val="20"/>
          <w:szCs w:val="20"/>
        </w:rPr>
        <w:t xml:space="preserve"> </w:t>
      </w:r>
      <w:r w:rsidRPr="00E5177F">
        <w:rPr>
          <w:rFonts w:cs="Times New Roman"/>
          <w:sz w:val="20"/>
          <w:szCs w:val="20"/>
        </w:rPr>
        <w:t>(</w:t>
      </w:r>
      <w:r>
        <w:rPr>
          <w:rFonts w:cs="Times New Roman"/>
          <w:sz w:val="20"/>
          <w:szCs w:val="20"/>
        </w:rPr>
        <w:t>probing a count</w:t>
      </w:r>
      <w:r w:rsidRPr="00E5177F">
        <w:rPr>
          <w:rFonts w:cs="Times New Roman"/>
          <w:sz w:val="20"/>
          <w:szCs w:val="20"/>
        </w:rPr>
        <w:t xml:space="preserve"> outcome)</w:t>
      </w:r>
      <w:r w:rsidR="00BF4865">
        <w:rPr>
          <w:rFonts w:cs="Times New Roman"/>
          <w:sz w:val="20"/>
          <w:szCs w:val="20"/>
        </w:rPr>
        <w:t>:</w:t>
      </w:r>
      <w:ins w:id="72" w:author="Sarah M Levine" w:date="2016-10-27T10:53:00Z">
        <w:r w:rsidR="0013749C">
          <w:rPr>
            <w:rFonts w:cs="Times New Roman"/>
            <w:sz w:val="20"/>
            <w:szCs w:val="20"/>
          </w:rPr>
          <w:t xml:space="preserve"> MAKE THIS WHOLE DISCUSSION MORE CONCRETE – TALK IN TERMS OF INJURIES (NOT OUTCOMES)</w:t>
        </w:r>
      </w:ins>
    </w:p>
    <w:p w14:paraId="7F842ED7" w14:textId="4C1708EF" w:rsidR="007E1005" w:rsidRPr="00E5177F" w:rsidRDefault="00E05A3D" w:rsidP="00BF4865">
      <w:pPr>
        <w:pStyle w:val="NoSpacing"/>
        <w:numPr>
          <w:ilvl w:val="0"/>
          <w:numId w:val="13"/>
        </w:numPr>
        <w:rPr>
          <w:rFonts w:cs="Times New Roman"/>
          <w:sz w:val="20"/>
          <w:szCs w:val="20"/>
        </w:rPr>
      </w:pPr>
      <w:r>
        <w:rPr>
          <w:rFonts w:cs="Times New Roman"/>
          <w:sz w:val="20"/>
          <w:szCs w:val="20"/>
        </w:rPr>
        <w:t>Convert</w:t>
      </w:r>
      <w:r w:rsidR="007E1005" w:rsidRPr="00E5177F">
        <w:rPr>
          <w:rFonts w:cs="Times New Roman"/>
          <w:sz w:val="20"/>
          <w:szCs w:val="20"/>
        </w:rPr>
        <w:t xml:space="preserve"> predictions </w:t>
      </w:r>
      <w:r w:rsidR="00F75CFC" w:rsidRPr="00E5177F">
        <w:rPr>
          <w:rFonts w:cs="Times New Roman"/>
          <w:sz w:val="20"/>
          <w:szCs w:val="20"/>
        </w:rPr>
        <w:t xml:space="preserve">and true outcomes </w:t>
      </w:r>
      <w:r>
        <w:rPr>
          <w:rFonts w:cs="Times New Roman"/>
          <w:sz w:val="20"/>
          <w:szCs w:val="20"/>
        </w:rPr>
        <w:t>to be</w:t>
      </w:r>
      <w:r w:rsidR="007E1005" w:rsidRPr="00E5177F">
        <w:rPr>
          <w:rFonts w:cs="Times New Roman"/>
          <w:sz w:val="20"/>
          <w:szCs w:val="20"/>
        </w:rPr>
        <w:t xml:space="preserve"> binary </w:t>
      </w:r>
      <w:r w:rsidR="00F75CFC" w:rsidRPr="00E5177F">
        <w:rPr>
          <w:rFonts w:cs="Times New Roman"/>
          <w:sz w:val="20"/>
          <w:szCs w:val="20"/>
        </w:rPr>
        <w:t>(</w:t>
      </w:r>
      <w:r>
        <w:rPr>
          <w:rFonts w:cs="Times New Roman"/>
          <w:sz w:val="20"/>
          <w:szCs w:val="20"/>
        </w:rPr>
        <w:t>if x == 0,</w:t>
      </w:r>
      <w:r w:rsidR="007447AB">
        <w:rPr>
          <w:rFonts w:cs="Times New Roman"/>
          <w:sz w:val="20"/>
          <w:szCs w:val="20"/>
        </w:rPr>
        <w:t xml:space="preserve"> y</w:t>
      </w:r>
      <w:r>
        <w:rPr>
          <w:rFonts w:cs="Times New Roman"/>
          <w:sz w:val="20"/>
          <w:szCs w:val="20"/>
        </w:rPr>
        <w:t xml:space="preserve"> = 0; else </w:t>
      </w:r>
      <w:r w:rsidR="007447AB">
        <w:rPr>
          <w:rFonts w:cs="Times New Roman"/>
          <w:sz w:val="20"/>
          <w:szCs w:val="20"/>
        </w:rPr>
        <w:t>y</w:t>
      </w:r>
      <w:r>
        <w:rPr>
          <w:rFonts w:cs="Times New Roman"/>
          <w:sz w:val="20"/>
          <w:szCs w:val="20"/>
        </w:rPr>
        <w:t xml:space="preserve"> = 1</w:t>
      </w:r>
      <w:r w:rsidR="00F75CFC" w:rsidRPr="00E5177F">
        <w:rPr>
          <w:rFonts w:cs="Times New Roman"/>
          <w:sz w:val="20"/>
          <w:szCs w:val="20"/>
        </w:rPr>
        <w:t>)</w:t>
      </w:r>
      <w:r w:rsidR="00535357">
        <w:rPr>
          <w:rFonts w:cs="Times New Roman"/>
          <w:sz w:val="20"/>
          <w:szCs w:val="20"/>
        </w:rPr>
        <w:t xml:space="preserve">, </w:t>
      </w:r>
      <w:r w:rsidR="00BF4865">
        <w:rPr>
          <w:rFonts w:cs="Times New Roman"/>
          <w:sz w:val="20"/>
          <w:szCs w:val="20"/>
        </w:rPr>
        <w:t>then compute:</w:t>
      </w:r>
    </w:p>
    <w:p w14:paraId="4AFE5B60" w14:textId="51B0F9EB"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overall classification rate (#</w:t>
      </w:r>
      <w:r>
        <w:rPr>
          <w:rFonts w:cs="Times New Roman"/>
          <w:sz w:val="20"/>
          <w:szCs w:val="20"/>
        </w:rPr>
        <w:t xml:space="preserve"> of</w:t>
      </w:r>
      <w:r w:rsidRPr="00E5177F">
        <w:rPr>
          <w:rFonts w:cs="Times New Roman"/>
          <w:sz w:val="20"/>
          <w:szCs w:val="20"/>
        </w:rPr>
        <w:t xml:space="preserve"> correctly predicted </w:t>
      </w:r>
      <w:del w:id="73" w:author="Sarah M Levine" w:date="2016-10-27T10:52:00Z">
        <w:r w:rsidRPr="00E5177F" w:rsidDel="0013749C">
          <w:rPr>
            <w:rFonts w:cs="Times New Roman"/>
            <w:sz w:val="20"/>
            <w:szCs w:val="20"/>
          </w:rPr>
          <w:delText>outcomes</w:delText>
        </w:r>
        <w:r w:rsidDel="0013749C">
          <w:rPr>
            <w:rFonts w:cs="Times New Roman"/>
            <w:sz w:val="20"/>
            <w:szCs w:val="20"/>
          </w:rPr>
          <w:delText xml:space="preserve"> </w:delText>
        </w:r>
      </w:del>
      <w:ins w:id="74" w:author="Sarah M Levine" w:date="2016-10-27T10:52:00Z">
        <w:r w:rsidR="0013749C">
          <w:rPr>
            <w:rFonts w:cs="Times New Roman"/>
            <w:sz w:val="20"/>
            <w:szCs w:val="20"/>
          </w:rPr>
          <w:t>MR/PS injuries</w:t>
        </w:r>
      </w:ins>
      <w:r w:rsidRPr="00E5177F">
        <w:rPr>
          <w:rFonts w:cs="Times New Roman"/>
          <w:sz w:val="20"/>
          <w:szCs w:val="20"/>
        </w:rPr>
        <w:t>/</w:t>
      </w:r>
      <w:r>
        <w:rPr>
          <w:rFonts w:cs="Times New Roman"/>
          <w:sz w:val="20"/>
          <w:szCs w:val="20"/>
        </w:rPr>
        <w:t xml:space="preserve"> </w:t>
      </w:r>
      <w:r w:rsidRPr="00E5177F">
        <w:rPr>
          <w:rFonts w:cs="Times New Roman"/>
          <w:sz w:val="20"/>
          <w:szCs w:val="20"/>
        </w:rPr>
        <w:t xml:space="preserve"># </w:t>
      </w:r>
      <w:r>
        <w:rPr>
          <w:rFonts w:cs="Times New Roman"/>
          <w:sz w:val="20"/>
          <w:szCs w:val="20"/>
        </w:rPr>
        <w:t xml:space="preserve">of </w:t>
      </w:r>
      <w:del w:id="75" w:author="Sarah M Levine" w:date="2016-10-27T10:52:00Z">
        <w:r w:rsidDel="0013749C">
          <w:rPr>
            <w:rFonts w:cs="Times New Roman"/>
            <w:sz w:val="20"/>
            <w:szCs w:val="20"/>
          </w:rPr>
          <w:delText>true outcomes</w:delText>
        </w:r>
      </w:del>
      <w:ins w:id="76" w:author="Sarah M Levine" w:date="2016-10-27T10:52:00Z">
        <w:r w:rsidR="0013749C">
          <w:rPr>
            <w:rFonts w:cs="Times New Roman"/>
            <w:sz w:val="20"/>
            <w:szCs w:val="20"/>
          </w:rPr>
          <w:t>real MR/PS injuries</w:t>
        </w:r>
      </w:ins>
      <w:r w:rsidRPr="00E5177F">
        <w:rPr>
          <w:rFonts w:cs="Times New Roman"/>
          <w:sz w:val="20"/>
          <w:szCs w:val="20"/>
        </w:rPr>
        <w:t>)</w:t>
      </w:r>
    </w:p>
    <w:p w14:paraId="1B046112" w14:textId="7B9F7FEC"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false positive rate (#</w:t>
      </w:r>
      <w:r>
        <w:rPr>
          <w:rFonts w:cs="Times New Roman"/>
          <w:sz w:val="20"/>
          <w:szCs w:val="20"/>
        </w:rPr>
        <w:t xml:space="preserve"> of falsely </w:t>
      </w:r>
      <w:r w:rsidRPr="00E5177F">
        <w:rPr>
          <w:rFonts w:cs="Times New Roman"/>
          <w:sz w:val="20"/>
          <w:szCs w:val="20"/>
        </w:rPr>
        <w:t>predicted positive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positive outcomes)</w:t>
      </w:r>
    </w:p>
    <w:p w14:paraId="120CB84C" w14:textId="33811F6E"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false negative rate (#</w:t>
      </w:r>
      <w:r>
        <w:rPr>
          <w:rFonts w:cs="Times New Roman"/>
          <w:sz w:val="20"/>
          <w:szCs w:val="20"/>
        </w:rPr>
        <w:t xml:space="preserve"> of falsely</w:t>
      </w:r>
      <w:r w:rsidRPr="00E5177F">
        <w:rPr>
          <w:rFonts w:cs="Times New Roman"/>
          <w:sz w:val="20"/>
          <w:szCs w:val="20"/>
        </w:rPr>
        <w:t xml:space="preserve"> predicted negative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negative outcomes)</w:t>
      </w:r>
    </w:p>
    <w:p w14:paraId="45228A80" w14:textId="6B949ADC" w:rsidR="007447AB" w:rsidRPr="00E5177F" w:rsidRDefault="007447AB" w:rsidP="007447AB">
      <w:pPr>
        <w:pStyle w:val="NoSpacing"/>
        <w:numPr>
          <w:ilvl w:val="0"/>
          <w:numId w:val="13"/>
        </w:numPr>
        <w:rPr>
          <w:rFonts w:cs="Times New Roman"/>
          <w:sz w:val="20"/>
          <w:szCs w:val="20"/>
        </w:rPr>
      </w:pPr>
      <w:r>
        <w:rPr>
          <w:rFonts w:cs="Times New Roman"/>
          <w:sz w:val="20"/>
          <w:szCs w:val="20"/>
        </w:rPr>
        <w:t>Group</w:t>
      </w:r>
      <w:r w:rsidRPr="00E5177F">
        <w:rPr>
          <w:rFonts w:cs="Times New Roman"/>
          <w:sz w:val="20"/>
          <w:szCs w:val="20"/>
        </w:rPr>
        <w:t xml:space="preserve"> predictions and true outcomes (</w:t>
      </w:r>
      <w:r>
        <w:rPr>
          <w:rFonts w:cs="Times New Roman"/>
          <w:sz w:val="20"/>
          <w:szCs w:val="20"/>
        </w:rPr>
        <w:t>if x == 0, y = 0; if x == 1, y = 1; else y = 2</w:t>
      </w:r>
      <w:r w:rsidRPr="00E5177F">
        <w:rPr>
          <w:rFonts w:cs="Times New Roman"/>
          <w:sz w:val="20"/>
          <w:szCs w:val="20"/>
        </w:rPr>
        <w:t>)</w:t>
      </w:r>
      <w:r w:rsidR="00535357">
        <w:rPr>
          <w:rFonts w:cs="Times New Roman"/>
          <w:sz w:val="20"/>
          <w:szCs w:val="20"/>
        </w:rPr>
        <w:t>,</w:t>
      </w:r>
      <w:r>
        <w:rPr>
          <w:rFonts w:cs="Times New Roman"/>
          <w:sz w:val="20"/>
          <w:szCs w:val="20"/>
        </w:rPr>
        <w:t xml:space="preserve"> then compute:</w:t>
      </w:r>
    </w:p>
    <w:p w14:paraId="0F2AEDC3" w14:textId="7E343278"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overall classification rate (#</w:t>
      </w:r>
      <w:r>
        <w:rPr>
          <w:rFonts w:cs="Times New Roman"/>
          <w:sz w:val="20"/>
          <w:szCs w:val="20"/>
        </w:rPr>
        <w:t xml:space="preserve"> of</w:t>
      </w:r>
      <w:r w:rsidRPr="00E5177F">
        <w:rPr>
          <w:rFonts w:cs="Times New Roman"/>
          <w:sz w:val="20"/>
          <w:szCs w:val="20"/>
        </w:rPr>
        <w:t xml:space="preserve"> correctly predicted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xml:space="preserve"># </w:t>
      </w:r>
      <w:r>
        <w:rPr>
          <w:rFonts w:cs="Times New Roman"/>
          <w:sz w:val="20"/>
          <w:szCs w:val="20"/>
        </w:rPr>
        <w:t>of true outcomes</w:t>
      </w:r>
      <w:r w:rsidRPr="00E5177F">
        <w:rPr>
          <w:rFonts w:cs="Times New Roman"/>
          <w:sz w:val="20"/>
          <w:szCs w:val="20"/>
        </w:rPr>
        <w:t>)</w:t>
      </w:r>
    </w:p>
    <w:p w14:paraId="7CF00922" w14:textId="147C4372"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false positive rate (#</w:t>
      </w:r>
      <w:r>
        <w:rPr>
          <w:rFonts w:cs="Times New Roman"/>
          <w:sz w:val="20"/>
          <w:szCs w:val="20"/>
        </w:rPr>
        <w:t xml:space="preserve"> of falsely </w:t>
      </w:r>
      <w:r w:rsidRPr="00E5177F">
        <w:rPr>
          <w:rFonts w:cs="Times New Roman"/>
          <w:sz w:val="20"/>
          <w:szCs w:val="20"/>
        </w:rPr>
        <w:t>predicted positive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positive outcomes)</w:t>
      </w:r>
    </w:p>
    <w:p w14:paraId="6A582DF8" w14:textId="2DA0FFA6" w:rsidR="0001174A" w:rsidRPr="00535357" w:rsidRDefault="00535357" w:rsidP="00535357">
      <w:pPr>
        <w:pStyle w:val="NoSpacing"/>
        <w:numPr>
          <w:ilvl w:val="1"/>
          <w:numId w:val="13"/>
        </w:numPr>
        <w:rPr>
          <w:rFonts w:cs="Times New Roman"/>
          <w:sz w:val="20"/>
          <w:szCs w:val="20"/>
        </w:rPr>
      </w:pPr>
      <w:r w:rsidRPr="00E5177F">
        <w:rPr>
          <w:rFonts w:cs="Times New Roman"/>
          <w:sz w:val="20"/>
          <w:szCs w:val="20"/>
        </w:rPr>
        <w:t>The false negative rate (#</w:t>
      </w:r>
      <w:r>
        <w:rPr>
          <w:rFonts w:cs="Times New Roman"/>
          <w:sz w:val="20"/>
          <w:szCs w:val="20"/>
        </w:rPr>
        <w:t xml:space="preserve"> of falsely</w:t>
      </w:r>
      <w:r w:rsidRPr="00E5177F">
        <w:rPr>
          <w:rFonts w:cs="Times New Roman"/>
          <w:sz w:val="20"/>
          <w:szCs w:val="20"/>
        </w:rPr>
        <w:t xml:space="preserve"> predicted negative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negative outcomes)</w:t>
      </w:r>
    </w:p>
    <w:p w14:paraId="367EDF01" w14:textId="5E13C07A" w:rsidR="00535357" w:rsidRDefault="00535357" w:rsidP="00535357">
      <w:pPr>
        <w:pStyle w:val="NoSpacing"/>
        <w:numPr>
          <w:ilvl w:val="0"/>
          <w:numId w:val="13"/>
        </w:numPr>
        <w:rPr>
          <w:rFonts w:cs="Times New Roman"/>
          <w:sz w:val="20"/>
          <w:szCs w:val="20"/>
        </w:rPr>
      </w:pPr>
      <w:r>
        <w:rPr>
          <w:rFonts w:cs="Times New Roman"/>
          <w:sz w:val="20"/>
          <w:szCs w:val="20"/>
        </w:rPr>
        <w:t>Calculate “residuals” (i.e.., true outcome – predicted outcome), then compute:</w:t>
      </w:r>
    </w:p>
    <w:p w14:paraId="75D4BA86" w14:textId="6004A7AA" w:rsidR="00535357" w:rsidRDefault="00535357" w:rsidP="00535357">
      <w:pPr>
        <w:pStyle w:val="NoSpacing"/>
        <w:numPr>
          <w:ilvl w:val="1"/>
          <w:numId w:val="13"/>
        </w:numPr>
        <w:rPr>
          <w:rFonts w:cs="Times New Roman"/>
          <w:sz w:val="20"/>
          <w:szCs w:val="20"/>
        </w:rPr>
      </w:pPr>
      <w:r>
        <w:rPr>
          <w:rFonts w:cs="Times New Roman"/>
          <w:sz w:val="20"/>
          <w:szCs w:val="20"/>
        </w:rPr>
        <w:t>Sum of the absolute value of residuals</w:t>
      </w:r>
    </w:p>
    <w:p w14:paraId="1C77BD14" w14:textId="6DB1FB5A" w:rsidR="00535357" w:rsidRDefault="00535357" w:rsidP="00535357">
      <w:pPr>
        <w:pStyle w:val="NoSpacing"/>
        <w:numPr>
          <w:ilvl w:val="1"/>
          <w:numId w:val="13"/>
        </w:numPr>
        <w:rPr>
          <w:rFonts w:cs="Times New Roman"/>
          <w:sz w:val="20"/>
          <w:szCs w:val="20"/>
        </w:rPr>
      </w:pPr>
      <w:r>
        <w:rPr>
          <w:rFonts w:cs="Times New Roman"/>
          <w:sz w:val="20"/>
          <w:szCs w:val="20"/>
        </w:rPr>
        <w:t>Sum of positive residuals</w:t>
      </w:r>
    </w:p>
    <w:p w14:paraId="4503CE24" w14:textId="17294CB0" w:rsidR="00535357" w:rsidRDefault="00535357" w:rsidP="00535357">
      <w:pPr>
        <w:pStyle w:val="NoSpacing"/>
        <w:numPr>
          <w:ilvl w:val="1"/>
          <w:numId w:val="13"/>
        </w:numPr>
        <w:rPr>
          <w:rFonts w:cs="Times New Roman"/>
          <w:sz w:val="20"/>
          <w:szCs w:val="20"/>
        </w:rPr>
      </w:pPr>
      <w:r>
        <w:rPr>
          <w:rFonts w:cs="Times New Roman"/>
          <w:sz w:val="20"/>
          <w:szCs w:val="20"/>
        </w:rPr>
        <w:t>Sum of absolute value of negative residuals</w:t>
      </w:r>
    </w:p>
    <w:p w14:paraId="632BD134" w14:textId="1BB16709" w:rsidR="00535357" w:rsidRDefault="00535357" w:rsidP="00535357">
      <w:pPr>
        <w:pStyle w:val="NoSpacing"/>
        <w:numPr>
          <w:ilvl w:val="1"/>
          <w:numId w:val="13"/>
        </w:numPr>
        <w:rPr>
          <w:rFonts w:cs="Times New Roman"/>
          <w:sz w:val="20"/>
          <w:szCs w:val="20"/>
        </w:rPr>
      </w:pPr>
      <w:r>
        <w:rPr>
          <w:rFonts w:cs="Times New Roman"/>
          <w:sz w:val="20"/>
          <w:szCs w:val="20"/>
        </w:rPr>
        <w:t>Number of residuals == 0</w:t>
      </w:r>
    </w:p>
    <w:p w14:paraId="6D890722" w14:textId="77777777" w:rsidR="00535357" w:rsidRDefault="00535357" w:rsidP="00700CAD">
      <w:pPr>
        <w:pStyle w:val="NoSpacing"/>
        <w:rPr>
          <w:rFonts w:cs="Times New Roman"/>
          <w:sz w:val="20"/>
          <w:szCs w:val="20"/>
        </w:rPr>
      </w:pPr>
    </w:p>
    <w:p w14:paraId="3CE38C7A" w14:textId="15C6A678" w:rsidR="00535357" w:rsidRDefault="00535357" w:rsidP="00535357">
      <w:pPr>
        <w:pStyle w:val="NoSpacing"/>
        <w:rPr>
          <w:rFonts w:cs="Times New Roman"/>
          <w:sz w:val="20"/>
          <w:szCs w:val="20"/>
        </w:rPr>
      </w:pPr>
      <w:r>
        <w:rPr>
          <w:rFonts w:cs="Times New Roman"/>
          <w:sz w:val="20"/>
          <w:szCs w:val="20"/>
        </w:rPr>
        <w:t xml:space="preserve">Then calculate differences between these measures for the preferred models and </w:t>
      </w:r>
      <w:r w:rsidR="00A21768">
        <w:rPr>
          <w:rFonts w:cs="Times New Roman"/>
          <w:sz w:val="20"/>
          <w:szCs w:val="20"/>
        </w:rPr>
        <w:t xml:space="preserve">the </w:t>
      </w:r>
      <w:r>
        <w:rPr>
          <w:rFonts w:cs="Times New Roman"/>
          <w:sz w:val="20"/>
          <w:szCs w:val="20"/>
        </w:rPr>
        <w:t xml:space="preserve">corresponding weak and strong null models. </w:t>
      </w:r>
      <w:r w:rsidR="00A21768">
        <w:rPr>
          <w:rFonts w:cs="Times New Roman"/>
          <w:sz w:val="20"/>
          <w:szCs w:val="20"/>
        </w:rPr>
        <w:t>Record</w:t>
      </w:r>
      <w:r>
        <w:rPr>
          <w:rFonts w:cs="Times New Roman"/>
          <w:sz w:val="20"/>
          <w:szCs w:val="20"/>
        </w:rPr>
        <w:t xml:space="preserve"> whether and by how much the preferred models outperform each of the null models. </w:t>
      </w:r>
      <w:commentRangeEnd w:id="71"/>
      <w:r w:rsidR="0013749C">
        <w:rPr>
          <w:rStyle w:val="CommentReference"/>
        </w:rPr>
        <w:commentReference w:id="71"/>
      </w:r>
    </w:p>
    <w:p w14:paraId="6566AD30" w14:textId="77777777" w:rsidR="00DC1F5D" w:rsidRDefault="00DC1F5D" w:rsidP="00700CAD">
      <w:pPr>
        <w:pStyle w:val="NoSpacing"/>
        <w:rPr>
          <w:rFonts w:cs="Times New Roman"/>
          <w:sz w:val="20"/>
          <w:szCs w:val="20"/>
        </w:rPr>
      </w:pPr>
    </w:p>
    <w:p w14:paraId="281FDD34" w14:textId="77777777" w:rsidR="00CE14EE" w:rsidRDefault="00CE14EE" w:rsidP="00700CAD">
      <w:pPr>
        <w:pStyle w:val="NoSpacing"/>
        <w:rPr>
          <w:rFonts w:cs="Times New Roman"/>
          <w:sz w:val="20"/>
          <w:szCs w:val="20"/>
        </w:rPr>
      </w:pPr>
    </w:p>
    <w:p w14:paraId="30560ABC" w14:textId="38EE46D3" w:rsidR="004C6D24" w:rsidRPr="00CE14EE" w:rsidRDefault="00CE14EE" w:rsidP="00700CAD">
      <w:pPr>
        <w:pStyle w:val="NoSpacing"/>
        <w:rPr>
          <w:rFonts w:cs="Times New Roman"/>
          <w:b/>
          <w:sz w:val="20"/>
          <w:szCs w:val="20"/>
        </w:rPr>
      </w:pPr>
      <w:r w:rsidRPr="00CE14EE">
        <w:rPr>
          <w:rFonts w:cs="Times New Roman"/>
          <w:b/>
          <w:sz w:val="20"/>
          <w:szCs w:val="20"/>
        </w:rPr>
        <w:t xml:space="preserve">(6) Robustness </w:t>
      </w:r>
      <w:r>
        <w:rPr>
          <w:rFonts w:cs="Times New Roman"/>
          <w:b/>
          <w:sz w:val="20"/>
          <w:szCs w:val="20"/>
        </w:rPr>
        <w:t>Checks on Predictive Performance</w:t>
      </w:r>
    </w:p>
    <w:p w14:paraId="575610C4" w14:textId="44D8E4D8" w:rsidR="00F30644" w:rsidRDefault="00F30644" w:rsidP="00700CAD">
      <w:pPr>
        <w:pStyle w:val="NoSpacing"/>
        <w:rPr>
          <w:rFonts w:cs="Times New Roman"/>
          <w:sz w:val="20"/>
          <w:szCs w:val="20"/>
        </w:rPr>
      </w:pPr>
      <w:r>
        <w:rPr>
          <w:rFonts w:cs="Times New Roman"/>
          <w:sz w:val="20"/>
          <w:szCs w:val="20"/>
        </w:rPr>
        <w:t xml:space="preserve">We endeavor to answer the following questions: </w:t>
      </w:r>
    </w:p>
    <w:p w14:paraId="7E8163A6" w14:textId="77777777" w:rsidR="00F30644" w:rsidRDefault="00F30644" w:rsidP="00700CAD">
      <w:pPr>
        <w:pStyle w:val="NoSpacing"/>
        <w:rPr>
          <w:rFonts w:cs="Times New Roman"/>
          <w:sz w:val="20"/>
          <w:szCs w:val="20"/>
        </w:rPr>
      </w:pPr>
    </w:p>
    <w:p w14:paraId="4E895B39" w14:textId="0A033C21" w:rsidR="00F30644" w:rsidRPr="000C2AC6" w:rsidRDefault="00F30644" w:rsidP="00F30644">
      <w:pPr>
        <w:pStyle w:val="NoSpacing"/>
        <w:rPr>
          <w:rFonts w:cs="Times New Roman"/>
          <w:sz w:val="20"/>
          <w:szCs w:val="20"/>
        </w:rPr>
      </w:pPr>
      <w:r w:rsidRPr="000C2AC6">
        <w:rPr>
          <w:rFonts w:cs="Times New Roman"/>
          <w:i/>
          <w:sz w:val="20"/>
          <w:szCs w:val="20"/>
          <w:u w:val="single"/>
        </w:rPr>
        <w:t>Null hypothesis</w:t>
      </w:r>
      <w:r w:rsidRPr="000C2AC6">
        <w:rPr>
          <w:rFonts w:cs="Times New Roman"/>
          <w:sz w:val="20"/>
          <w:szCs w:val="20"/>
        </w:rPr>
        <w:t xml:space="preserve">: </w:t>
      </w:r>
      <w:r w:rsidR="00F37CFF">
        <w:rPr>
          <w:rFonts w:cs="Times New Roman"/>
          <w:sz w:val="20"/>
          <w:szCs w:val="20"/>
        </w:rPr>
        <w:t>Predicted injuries are independent of violations</w:t>
      </w:r>
    </w:p>
    <w:p w14:paraId="1AF46948" w14:textId="2D77B6A4" w:rsidR="00F30644" w:rsidRPr="000C2AC6" w:rsidRDefault="00F30644" w:rsidP="00700CAD">
      <w:pPr>
        <w:pStyle w:val="NoSpacing"/>
        <w:rPr>
          <w:rFonts w:cs="Times New Roman"/>
          <w:sz w:val="20"/>
          <w:szCs w:val="20"/>
        </w:rPr>
      </w:pPr>
      <w:r w:rsidRPr="00E55BC7">
        <w:rPr>
          <w:rFonts w:cs="Times New Roman"/>
          <w:i/>
          <w:sz w:val="20"/>
          <w:szCs w:val="20"/>
          <w:u w:val="single"/>
        </w:rPr>
        <w:t>Test</w:t>
      </w:r>
      <w:r w:rsidRPr="000C2AC6">
        <w:rPr>
          <w:rFonts w:cs="Times New Roman"/>
          <w:sz w:val="20"/>
          <w:szCs w:val="20"/>
        </w:rPr>
        <w:t>:</w:t>
      </w:r>
    </w:p>
    <w:p w14:paraId="08432F20" w14:textId="17A59F3D" w:rsidR="00F30644" w:rsidRPr="000C2AC6" w:rsidRDefault="00F30644" w:rsidP="00F30644">
      <w:pPr>
        <w:pStyle w:val="NoSpacing"/>
        <w:numPr>
          <w:ilvl w:val="0"/>
          <w:numId w:val="14"/>
        </w:numPr>
        <w:rPr>
          <w:rFonts w:cs="Times New Roman"/>
          <w:sz w:val="20"/>
          <w:szCs w:val="20"/>
        </w:rPr>
      </w:pPr>
      <w:r w:rsidRPr="000C2AC6">
        <w:rPr>
          <w:rFonts w:cs="Times New Roman"/>
          <w:sz w:val="20"/>
          <w:szCs w:val="20"/>
        </w:rPr>
        <w:t>Randomly shuffle values of the outcome variables in the test set (i.e., sample randomly without replacement from the distribution)</w:t>
      </w:r>
    </w:p>
    <w:p w14:paraId="229909B1" w14:textId="5DF87C3C" w:rsidR="00F30644" w:rsidRPr="000C2AC6" w:rsidRDefault="00F30644" w:rsidP="00F30644">
      <w:pPr>
        <w:pStyle w:val="NoSpacing"/>
        <w:numPr>
          <w:ilvl w:val="0"/>
          <w:numId w:val="14"/>
        </w:numPr>
        <w:rPr>
          <w:rFonts w:cs="Times New Roman"/>
          <w:sz w:val="20"/>
          <w:szCs w:val="20"/>
        </w:rPr>
      </w:pPr>
      <w:r w:rsidRPr="000C2AC6">
        <w:rPr>
          <w:rFonts w:cs="Times New Roman"/>
          <w:sz w:val="20"/>
          <w:szCs w:val="20"/>
        </w:rPr>
        <w:t>Predict outcomes u</w:t>
      </w:r>
      <w:r w:rsidR="008756F2">
        <w:rPr>
          <w:rFonts w:cs="Times New Roman"/>
          <w:sz w:val="20"/>
          <w:szCs w:val="20"/>
        </w:rPr>
        <w:t xml:space="preserve">sing trained models (preferred </w:t>
      </w:r>
      <w:r w:rsidRPr="000C2AC6">
        <w:rPr>
          <w:rFonts w:cs="Times New Roman"/>
          <w:sz w:val="20"/>
          <w:szCs w:val="20"/>
        </w:rPr>
        <w:t>and strong null</w:t>
      </w:r>
      <w:r w:rsidR="008756F2">
        <w:rPr>
          <w:rFonts w:cs="Times New Roman"/>
          <w:sz w:val="20"/>
          <w:szCs w:val="20"/>
        </w:rPr>
        <w:t xml:space="preserve"> only – our preferred model should always perform better than the weak null</w:t>
      </w:r>
      <w:r w:rsidRPr="000C2AC6">
        <w:rPr>
          <w:rFonts w:cs="Times New Roman"/>
          <w:sz w:val="20"/>
          <w:szCs w:val="20"/>
        </w:rPr>
        <w:t>)</w:t>
      </w:r>
    </w:p>
    <w:p w14:paraId="206FE27B" w14:textId="7467CA79" w:rsidR="00F30644" w:rsidRDefault="00F30644" w:rsidP="00F30644">
      <w:pPr>
        <w:pStyle w:val="NoSpacing"/>
        <w:numPr>
          <w:ilvl w:val="0"/>
          <w:numId w:val="14"/>
        </w:numPr>
        <w:rPr>
          <w:rFonts w:cs="Times New Roman"/>
          <w:sz w:val="20"/>
          <w:szCs w:val="20"/>
        </w:rPr>
      </w:pPr>
      <w:r w:rsidRPr="000C2AC6">
        <w:rPr>
          <w:rFonts w:cs="Times New Roman"/>
          <w:sz w:val="20"/>
          <w:szCs w:val="20"/>
        </w:rPr>
        <w:t>Re-assess predictive performance of preferred models, following section (5)</w:t>
      </w:r>
    </w:p>
    <w:p w14:paraId="513ECE47" w14:textId="717C488A" w:rsidR="000C2AC6" w:rsidRPr="000C2AC6" w:rsidRDefault="000C2AC6" w:rsidP="00F30644">
      <w:pPr>
        <w:pStyle w:val="NoSpacing"/>
        <w:numPr>
          <w:ilvl w:val="0"/>
          <w:numId w:val="14"/>
        </w:numPr>
        <w:rPr>
          <w:rFonts w:cs="Times New Roman"/>
          <w:sz w:val="20"/>
          <w:szCs w:val="20"/>
        </w:rPr>
      </w:pPr>
      <w:r>
        <w:rPr>
          <w:rFonts w:cs="Times New Roman"/>
          <w:sz w:val="20"/>
          <w:szCs w:val="20"/>
        </w:rPr>
        <w:t xml:space="preserve">Repeat </w:t>
      </w:r>
      <w:commentRangeStart w:id="77"/>
      <w:r>
        <w:rPr>
          <w:rFonts w:cs="Times New Roman"/>
          <w:sz w:val="20"/>
          <w:szCs w:val="20"/>
        </w:rPr>
        <w:t xml:space="preserve">500 </w:t>
      </w:r>
      <w:commentRangeEnd w:id="77"/>
      <w:r>
        <w:rPr>
          <w:rStyle w:val="CommentReference"/>
        </w:rPr>
        <w:commentReference w:id="77"/>
      </w:r>
      <w:r>
        <w:rPr>
          <w:rFonts w:cs="Times New Roman"/>
          <w:sz w:val="20"/>
          <w:szCs w:val="20"/>
        </w:rPr>
        <w:t>times</w:t>
      </w:r>
    </w:p>
    <w:p w14:paraId="35F53516" w14:textId="7D228A52" w:rsidR="00F30644" w:rsidRPr="000C2AC6" w:rsidRDefault="00F30644" w:rsidP="00F30644">
      <w:pPr>
        <w:pStyle w:val="NoSpacing"/>
        <w:rPr>
          <w:rFonts w:cs="Times New Roman"/>
          <w:sz w:val="20"/>
          <w:szCs w:val="20"/>
        </w:rPr>
      </w:pPr>
      <w:r w:rsidRPr="00E55BC7">
        <w:rPr>
          <w:rFonts w:cs="Times New Roman"/>
          <w:i/>
          <w:sz w:val="20"/>
          <w:szCs w:val="20"/>
          <w:u w:val="single"/>
        </w:rPr>
        <w:t>Interpret</w:t>
      </w:r>
      <w:r w:rsidRPr="000C2AC6">
        <w:rPr>
          <w:rFonts w:cs="Times New Roman"/>
          <w:sz w:val="20"/>
          <w:szCs w:val="20"/>
        </w:rPr>
        <w:t xml:space="preserve">: Under the null hypothesis, </w:t>
      </w:r>
      <w:r w:rsidR="00C9006C">
        <w:rPr>
          <w:rFonts w:cs="Times New Roman"/>
          <w:sz w:val="20"/>
          <w:szCs w:val="20"/>
        </w:rPr>
        <w:t>the preferred</w:t>
      </w:r>
      <w:r w:rsidRPr="000C2AC6">
        <w:rPr>
          <w:rFonts w:cs="Times New Roman"/>
          <w:sz w:val="20"/>
          <w:szCs w:val="20"/>
        </w:rPr>
        <w:t xml:space="preserve"> models should not outperform the null models </w:t>
      </w:r>
      <w:commentRangeStart w:id="78"/>
      <w:r w:rsidRPr="000C2AC6">
        <w:rPr>
          <w:rFonts w:cs="Times New Roman"/>
          <w:sz w:val="20"/>
          <w:szCs w:val="20"/>
        </w:rPr>
        <w:t xml:space="preserve">as often or as much </w:t>
      </w:r>
      <w:commentRangeEnd w:id="78"/>
      <w:r w:rsidRPr="000C2AC6">
        <w:rPr>
          <w:rStyle w:val="CommentReference"/>
        </w:rPr>
        <w:commentReference w:id="78"/>
      </w:r>
      <w:r w:rsidRPr="000C2AC6">
        <w:rPr>
          <w:rFonts w:cs="Times New Roman"/>
          <w:sz w:val="20"/>
          <w:szCs w:val="20"/>
        </w:rPr>
        <w:t>with randomized data as with the true data</w:t>
      </w:r>
    </w:p>
    <w:p w14:paraId="31A2147B" w14:textId="77777777" w:rsidR="00F30644" w:rsidRDefault="00F30644" w:rsidP="00700CAD">
      <w:pPr>
        <w:pStyle w:val="NoSpacing"/>
        <w:rPr>
          <w:rFonts w:cs="Times New Roman"/>
          <w:sz w:val="20"/>
          <w:szCs w:val="20"/>
        </w:rPr>
      </w:pPr>
    </w:p>
    <w:p w14:paraId="1572EB7B" w14:textId="60076B6A" w:rsidR="000C2AC6" w:rsidRPr="00C9006C" w:rsidRDefault="000C2AC6" w:rsidP="000C2AC6">
      <w:pPr>
        <w:pStyle w:val="NoSpacing"/>
        <w:rPr>
          <w:rFonts w:cs="Times New Roman"/>
          <w:sz w:val="20"/>
          <w:szCs w:val="20"/>
        </w:rPr>
      </w:pPr>
      <w:r w:rsidRPr="00C9006C">
        <w:rPr>
          <w:rFonts w:cs="Times New Roman"/>
          <w:i/>
          <w:sz w:val="20"/>
          <w:szCs w:val="20"/>
          <w:u w:val="single"/>
        </w:rPr>
        <w:t>Null hypothesis</w:t>
      </w:r>
      <w:r w:rsidRPr="00C9006C">
        <w:rPr>
          <w:rFonts w:cs="Times New Roman"/>
          <w:sz w:val="20"/>
          <w:szCs w:val="20"/>
        </w:rPr>
        <w:t>: The predictive performance of the preferred models is dependent/sensitive to the size of the training/test sets</w:t>
      </w:r>
    </w:p>
    <w:p w14:paraId="74C08055" w14:textId="77777777" w:rsidR="000C2AC6" w:rsidRPr="00C9006C" w:rsidRDefault="000C2AC6" w:rsidP="000C2AC6">
      <w:pPr>
        <w:pStyle w:val="NoSpacing"/>
        <w:rPr>
          <w:rFonts w:cs="Times New Roman"/>
          <w:sz w:val="20"/>
          <w:szCs w:val="20"/>
        </w:rPr>
      </w:pPr>
      <w:r w:rsidRPr="00E55BC7">
        <w:rPr>
          <w:rFonts w:cs="Times New Roman"/>
          <w:i/>
          <w:sz w:val="20"/>
          <w:szCs w:val="20"/>
          <w:u w:val="single"/>
        </w:rPr>
        <w:t>Test</w:t>
      </w:r>
      <w:r w:rsidRPr="00C9006C">
        <w:rPr>
          <w:rFonts w:cs="Times New Roman"/>
          <w:sz w:val="20"/>
          <w:szCs w:val="20"/>
        </w:rPr>
        <w:t>:</w:t>
      </w:r>
    </w:p>
    <w:p w14:paraId="180834FE" w14:textId="3AB5D9B0" w:rsidR="000C2AC6" w:rsidRPr="00C9006C" w:rsidRDefault="000C2AC6" w:rsidP="000C2AC6">
      <w:pPr>
        <w:pStyle w:val="NoSpacing"/>
        <w:numPr>
          <w:ilvl w:val="0"/>
          <w:numId w:val="16"/>
        </w:numPr>
        <w:rPr>
          <w:rFonts w:cs="Times New Roman"/>
          <w:sz w:val="20"/>
          <w:szCs w:val="20"/>
        </w:rPr>
      </w:pPr>
      <w:r w:rsidRPr="00C9006C">
        <w:rPr>
          <w:rFonts w:cs="Times New Roman"/>
          <w:sz w:val="20"/>
          <w:szCs w:val="20"/>
        </w:rPr>
        <w:t xml:space="preserve">Re-estimate preferred and null models using </w:t>
      </w:r>
      <w:r w:rsidR="00C9006C" w:rsidRPr="00C9006C">
        <w:rPr>
          <w:rFonts w:cs="Times New Roman"/>
          <w:sz w:val="20"/>
          <w:szCs w:val="20"/>
        </w:rPr>
        <w:t>training/testing cutoff years: 2010, 2011, 2013, 2014</w:t>
      </w:r>
    </w:p>
    <w:p w14:paraId="3F5E370B" w14:textId="77777777" w:rsidR="000C2AC6" w:rsidRPr="00C9006C" w:rsidRDefault="000C2AC6" w:rsidP="00C9006C">
      <w:pPr>
        <w:pStyle w:val="NoSpacing"/>
        <w:numPr>
          <w:ilvl w:val="0"/>
          <w:numId w:val="16"/>
        </w:numPr>
        <w:rPr>
          <w:rFonts w:cs="Times New Roman"/>
          <w:sz w:val="20"/>
          <w:szCs w:val="20"/>
        </w:rPr>
      </w:pPr>
      <w:r w:rsidRPr="00C9006C">
        <w:rPr>
          <w:rFonts w:cs="Times New Roman"/>
          <w:sz w:val="20"/>
          <w:szCs w:val="20"/>
        </w:rPr>
        <w:t>Re-assess predictive performance of preferred models, following section (5)</w:t>
      </w:r>
    </w:p>
    <w:p w14:paraId="3E338186" w14:textId="1F915470" w:rsidR="00C9006C" w:rsidRPr="00C9006C" w:rsidRDefault="00C9006C" w:rsidP="00C9006C">
      <w:pPr>
        <w:pStyle w:val="NoSpacing"/>
        <w:rPr>
          <w:rFonts w:cs="Times New Roman"/>
          <w:sz w:val="20"/>
          <w:szCs w:val="20"/>
        </w:rPr>
      </w:pPr>
      <w:r w:rsidRPr="00E55BC7">
        <w:rPr>
          <w:rFonts w:cs="Times New Roman"/>
          <w:i/>
          <w:sz w:val="20"/>
          <w:szCs w:val="20"/>
          <w:u w:val="single"/>
        </w:rPr>
        <w:t>Interpret</w:t>
      </w:r>
      <w:r w:rsidRPr="00C9006C">
        <w:rPr>
          <w:rFonts w:cs="Times New Roman"/>
          <w:sz w:val="20"/>
          <w:szCs w:val="20"/>
        </w:rPr>
        <w:t xml:space="preserve">: Under the null hypothesis, the preferred models should not outperform the null models </w:t>
      </w:r>
      <w:commentRangeStart w:id="79"/>
      <w:r w:rsidRPr="00C9006C">
        <w:rPr>
          <w:rFonts w:cs="Times New Roman"/>
          <w:sz w:val="20"/>
          <w:szCs w:val="20"/>
        </w:rPr>
        <w:t xml:space="preserve">as often or as much </w:t>
      </w:r>
      <w:commentRangeEnd w:id="79"/>
      <w:r w:rsidRPr="00C9006C">
        <w:rPr>
          <w:rStyle w:val="CommentReference"/>
        </w:rPr>
        <w:commentReference w:id="79"/>
      </w:r>
      <w:r w:rsidRPr="00C9006C">
        <w:rPr>
          <w:rFonts w:cs="Times New Roman"/>
          <w:sz w:val="20"/>
          <w:szCs w:val="20"/>
        </w:rPr>
        <w:t>with differently sized training/test data as with the chosen cutoff</w:t>
      </w:r>
    </w:p>
    <w:p w14:paraId="435718BC" w14:textId="32364850" w:rsidR="00C9006C" w:rsidRPr="00C9006C" w:rsidRDefault="00C9006C" w:rsidP="00C9006C">
      <w:pPr>
        <w:pStyle w:val="NoSpacing"/>
        <w:rPr>
          <w:rFonts w:cs="Times New Roman"/>
          <w:sz w:val="20"/>
          <w:szCs w:val="20"/>
        </w:rPr>
      </w:pPr>
    </w:p>
    <w:p w14:paraId="2F0EFDD4" w14:textId="77777777" w:rsidR="00DC1F5D" w:rsidRDefault="00DC1F5D" w:rsidP="00700CAD">
      <w:pPr>
        <w:pStyle w:val="NoSpacing"/>
        <w:rPr>
          <w:rFonts w:cs="Times New Roman"/>
          <w:sz w:val="20"/>
          <w:szCs w:val="20"/>
          <w:u w:val="single"/>
        </w:rPr>
      </w:pPr>
    </w:p>
    <w:p w14:paraId="13BCBC2C" w14:textId="4E4F7F29" w:rsidR="001067A5" w:rsidRPr="00CE14EE" w:rsidRDefault="001067A5" w:rsidP="001067A5">
      <w:pPr>
        <w:pStyle w:val="NoSpacing"/>
        <w:rPr>
          <w:rFonts w:cs="Times New Roman"/>
          <w:b/>
          <w:sz w:val="20"/>
          <w:szCs w:val="20"/>
        </w:rPr>
      </w:pPr>
      <w:r w:rsidRPr="00CE14EE">
        <w:rPr>
          <w:rFonts w:cs="Times New Roman"/>
          <w:b/>
          <w:sz w:val="20"/>
          <w:szCs w:val="20"/>
        </w:rPr>
        <w:t xml:space="preserve">(6) Robustness </w:t>
      </w:r>
      <w:r>
        <w:rPr>
          <w:rFonts w:cs="Times New Roman"/>
          <w:b/>
          <w:sz w:val="20"/>
          <w:szCs w:val="20"/>
        </w:rPr>
        <w:t>Checks on Inferential Performance</w:t>
      </w:r>
    </w:p>
    <w:p w14:paraId="746EFBEF" w14:textId="77777777" w:rsidR="008506E3" w:rsidRDefault="008506E3" w:rsidP="008506E3">
      <w:pPr>
        <w:pStyle w:val="NoSpacing"/>
        <w:rPr>
          <w:rFonts w:cs="Times New Roman"/>
          <w:sz w:val="20"/>
          <w:szCs w:val="20"/>
        </w:rPr>
      </w:pPr>
      <w:r>
        <w:rPr>
          <w:rFonts w:cs="Times New Roman"/>
          <w:sz w:val="20"/>
          <w:szCs w:val="20"/>
        </w:rPr>
        <w:t xml:space="preserve">We endeavor to answer the following questions: </w:t>
      </w:r>
    </w:p>
    <w:p w14:paraId="3224C357" w14:textId="77777777" w:rsidR="00F37CFF" w:rsidRDefault="00F37CFF" w:rsidP="00700CAD">
      <w:pPr>
        <w:pStyle w:val="NoSpacing"/>
        <w:rPr>
          <w:ins w:id="80" w:author="Sarah M Levine" w:date="2016-10-27T10:58:00Z"/>
          <w:rFonts w:cs="Times New Roman"/>
          <w:b/>
          <w:sz w:val="20"/>
          <w:szCs w:val="20"/>
        </w:rPr>
      </w:pPr>
    </w:p>
    <w:p w14:paraId="2A086A7F" w14:textId="477E6035" w:rsidR="002E5E90" w:rsidRPr="008E5445" w:rsidRDefault="002E5E90" w:rsidP="00700CAD">
      <w:pPr>
        <w:pStyle w:val="NoSpacing"/>
        <w:rPr>
          <w:ins w:id="81" w:author="Sarah M Levine" w:date="2016-10-27T10:58:00Z"/>
          <w:rFonts w:cs="Times New Roman"/>
          <w:b/>
          <w:sz w:val="20"/>
          <w:szCs w:val="20"/>
        </w:rPr>
      </w:pPr>
      <w:ins w:id="82" w:author="Sarah M Levine" w:date="2016-10-27T10:58:00Z">
        <w:r w:rsidRPr="008E5445">
          <w:rPr>
            <w:rFonts w:cs="Times New Roman"/>
            <w:b/>
            <w:sz w:val="20"/>
            <w:szCs w:val="20"/>
            <w:rPrChange w:id="83" w:author="Levine, Sarah M" w:date="2016-10-27T14:17:00Z">
              <w:rPr>
                <w:rFonts w:cs="Times New Roman"/>
                <w:sz w:val="20"/>
                <w:szCs w:val="20"/>
              </w:rPr>
            </w:rPrChange>
          </w:rPr>
          <w:t>GIVE ME A HEADING</w:t>
        </w:r>
      </w:ins>
    </w:p>
    <w:p w14:paraId="1FEA464C" w14:textId="77777777" w:rsidR="002E5E90" w:rsidRPr="002E5E90" w:rsidRDefault="002E5E90" w:rsidP="00700CAD">
      <w:pPr>
        <w:pStyle w:val="NoSpacing"/>
        <w:rPr>
          <w:rFonts w:cs="Times New Roman"/>
          <w:b/>
          <w:sz w:val="20"/>
          <w:szCs w:val="20"/>
          <w:rPrChange w:id="84" w:author="Sarah M Levine" w:date="2016-10-27T10:58:00Z">
            <w:rPr>
              <w:rFonts w:cs="Times New Roman"/>
              <w:sz w:val="20"/>
              <w:szCs w:val="20"/>
            </w:rPr>
          </w:rPrChange>
        </w:rPr>
      </w:pPr>
    </w:p>
    <w:p w14:paraId="419F4885" w14:textId="4425BF7C" w:rsidR="00F37CFF" w:rsidRPr="002E5E90" w:rsidRDefault="00F37CFF" w:rsidP="00700CAD">
      <w:pPr>
        <w:pStyle w:val="NoSpacing"/>
        <w:rPr>
          <w:rFonts w:cs="Times New Roman"/>
          <w:b/>
          <w:sz w:val="20"/>
          <w:szCs w:val="20"/>
          <w:rPrChange w:id="85" w:author="Sarah M Levine" w:date="2016-10-27T10:58:00Z">
            <w:rPr>
              <w:rFonts w:cs="Times New Roman"/>
              <w:sz w:val="20"/>
              <w:szCs w:val="20"/>
            </w:rPr>
          </w:rPrChange>
        </w:rPr>
      </w:pPr>
      <w:r w:rsidRPr="002E5E90">
        <w:rPr>
          <w:rFonts w:cs="Times New Roman"/>
          <w:b/>
          <w:i/>
          <w:sz w:val="20"/>
          <w:szCs w:val="20"/>
          <w:u w:val="single"/>
          <w:rPrChange w:id="86" w:author="Sarah M Levine" w:date="2016-10-27T10:58:00Z">
            <w:rPr>
              <w:rFonts w:cs="Times New Roman"/>
              <w:i/>
              <w:sz w:val="20"/>
              <w:szCs w:val="20"/>
              <w:u w:val="single"/>
            </w:rPr>
          </w:rPrChange>
        </w:rPr>
        <w:t>Null hypothesis</w:t>
      </w:r>
      <w:ins w:id="87" w:author="Sarah M Levine" w:date="2016-10-27T10:54:00Z">
        <w:r w:rsidR="0013749C" w:rsidRPr="002E5E90">
          <w:rPr>
            <w:rFonts w:cs="Times New Roman"/>
            <w:b/>
            <w:i/>
            <w:sz w:val="20"/>
            <w:szCs w:val="20"/>
            <w:u w:val="single"/>
            <w:rPrChange w:id="88" w:author="Sarah M Levine" w:date="2016-10-27T10:58:00Z">
              <w:rPr>
                <w:rFonts w:cs="Times New Roman"/>
                <w:i/>
                <w:sz w:val="20"/>
                <w:szCs w:val="20"/>
                <w:u w:val="single"/>
              </w:rPr>
            </w:rPrChange>
          </w:rPr>
          <w:t xml:space="preserve"> #1</w:t>
        </w:r>
      </w:ins>
      <w:r w:rsidRPr="002E5E90">
        <w:rPr>
          <w:rFonts w:cs="Times New Roman"/>
          <w:b/>
          <w:sz w:val="20"/>
          <w:szCs w:val="20"/>
          <w:rPrChange w:id="89" w:author="Sarah M Levine" w:date="2016-10-27T10:58:00Z">
            <w:rPr>
              <w:rFonts w:cs="Times New Roman"/>
              <w:sz w:val="20"/>
              <w:szCs w:val="20"/>
            </w:rPr>
          </w:rPrChange>
        </w:rPr>
        <w:t xml:space="preserve">: Injuries are independent of violations </w:t>
      </w:r>
    </w:p>
    <w:p w14:paraId="4FBC3946" w14:textId="0AC5F475" w:rsidR="00F37CFF" w:rsidRDefault="00F37CFF" w:rsidP="00700CAD">
      <w:pPr>
        <w:pStyle w:val="NoSpacing"/>
        <w:rPr>
          <w:rFonts w:cs="Times New Roman"/>
          <w:sz w:val="20"/>
          <w:szCs w:val="20"/>
        </w:rPr>
      </w:pPr>
      <w:commentRangeStart w:id="90"/>
      <w:r w:rsidRPr="009C0B66">
        <w:rPr>
          <w:rFonts w:cs="Times New Roman"/>
          <w:i/>
          <w:sz w:val="20"/>
          <w:szCs w:val="20"/>
          <w:u w:val="single"/>
        </w:rPr>
        <w:t>Test</w:t>
      </w:r>
      <w:r>
        <w:rPr>
          <w:rFonts w:cs="Times New Roman"/>
          <w:sz w:val="20"/>
          <w:szCs w:val="20"/>
        </w:rPr>
        <w:t xml:space="preserve">: </w:t>
      </w:r>
      <w:r w:rsidR="009C0B66">
        <w:rPr>
          <w:rFonts w:cs="Times New Roman"/>
          <w:sz w:val="20"/>
          <w:szCs w:val="20"/>
        </w:rPr>
        <w:t>R</w:t>
      </w:r>
      <w:r w:rsidRPr="00E5177F">
        <w:rPr>
          <w:rFonts w:cs="Times New Roman"/>
          <w:sz w:val="20"/>
          <w:szCs w:val="20"/>
        </w:rPr>
        <w:t>andomization inference</w:t>
      </w:r>
      <w:r w:rsidR="009C0B66">
        <w:rPr>
          <w:rFonts w:cs="Times New Roman"/>
          <w:sz w:val="20"/>
          <w:szCs w:val="20"/>
        </w:rPr>
        <w:t xml:space="preserve">, </w:t>
      </w:r>
      <w:r>
        <w:rPr>
          <w:rFonts w:cs="Times New Roman"/>
          <w:sz w:val="20"/>
          <w:szCs w:val="20"/>
        </w:rPr>
        <w:t xml:space="preserve">as in Ho &amp; Donahue </w:t>
      </w:r>
      <w:commentRangeEnd w:id="90"/>
      <w:r w:rsidR="00A860A4">
        <w:rPr>
          <w:rStyle w:val="CommentReference"/>
        </w:rPr>
        <w:commentReference w:id="90"/>
      </w:r>
    </w:p>
    <w:p w14:paraId="12630701" w14:textId="18A5DD99" w:rsidR="009D1F57" w:rsidRDefault="00DF39EA" w:rsidP="009D1F57">
      <w:pPr>
        <w:pStyle w:val="NoSpacing"/>
        <w:numPr>
          <w:ilvl w:val="0"/>
          <w:numId w:val="18"/>
        </w:numPr>
        <w:rPr>
          <w:rFonts w:cs="Times New Roman"/>
          <w:sz w:val="20"/>
          <w:szCs w:val="20"/>
        </w:rPr>
      </w:pPr>
      <w:r w:rsidRPr="00E5177F">
        <w:rPr>
          <w:rFonts w:cs="Times New Roman"/>
          <w:sz w:val="20"/>
          <w:szCs w:val="20"/>
        </w:rPr>
        <w:t>For models th</w:t>
      </w:r>
      <w:ins w:id="91" w:author="Sarah M Levine" w:date="2016-10-27T10:54:00Z">
        <w:r w:rsidR="0013749C">
          <w:rPr>
            <w:rFonts w:cs="Times New Roman"/>
            <w:sz w:val="20"/>
            <w:szCs w:val="20"/>
          </w:rPr>
          <w:t>at</w:t>
        </w:r>
      </w:ins>
      <w:del w:id="92" w:author="Sarah M Levine" w:date="2016-10-27T10:54:00Z">
        <w:r w:rsidRPr="00E5177F" w:rsidDel="0013749C">
          <w:rPr>
            <w:rFonts w:cs="Times New Roman"/>
            <w:sz w:val="20"/>
            <w:szCs w:val="20"/>
          </w:rPr>
          <w:delText>e</w:delText>
        </w:r>
      </w:del>
      <w:r w:rsidRPr="00E5177F">
        <w:rPr>
          <w:rFonts w:cs="Times New Roman"/>
          <w:sz w:val="20"/>
          <w:szCs w:val="20"/>
        </w:rPr>
        <w:t xml:space="preserve"> yield sta</w:t>
      </w:r>
      <w:r w:rsidR="009D1F57">
        <w:rPr>
          <w:rFonts w:cs="Times New Roman"/>
          <w:sz w:val="20"/>
          <w:szCs w:val="20"/>
        </w:rPr>
        <w:t>tistically significant variables of interest (part or subpart level violations)</w:t>
      </w:r>
      <w:r w:rsidRPr="00E5177F">
        <w:rPr>
          <w:rFonts w:cs="Times New Roman"/>
          <w:sz w:val="20"/>
          <w:szCs w:val="20"/>
        </w:rPr>
        <w:t xml:space="preserve">, </w:t>
      </w:r>
      <w:r w:rsidR="009D1F57">
        <w:rPr>
          <w:rFonts w:cs="Times New Roman"/>
          <w:sz w:val="20"/>
          <w:szCs w:val="20"/>
        </w:rPr>
        <w:t xml:space="preserve">for each variable of interest, create a new dataset in which the variable of interest is randomized </w:t>
      </w:r>
      <w:r w:rsidR="009D1F57" w:rsidRPr="000C2AC6">
        <w:rPr>
          <w:rFonts w:cs="Times New Roman"/>
          <w:sz w:val="20"/>
          <w:szCs w:val="20"/>
        </w:rPr>
        <w:t>(i.e., sample</w:t>
      </w:r>
      <w:r w:rsidR="009D1F57">
        <w:rPr>
          <w:rFonts w:cs="Times New Roman"/>
          <w:sz w:val="20"/>
          <w:szCs w:val="20"/>
        </w:rPr>
        <w:t>d</w:t>
      </w:r>
      <w:r w:rsidR="009D1F57" w:rsidRPr="000C2AC6">
        <w:rPr>
          <w:rFonts w:cs="Times New Roman"/>
          <w:sz w:val="20"/>
          <w:szCs w:val="20"/>
        </w:rPr>
        <w:t xml:space="preserve"> randomly without replacement from the distribution)</w:t>
      </w:r>
    </w:p>
    <w:p w14:paraId="6AE46268" w14:textId="36C6FC7D" w:rsidR="00A860A4" w:rsidRDefault="00A860A4" w:rsidP="009D1F57">
      <w:pPr>
        <w:pStyle w:val="NoSpacing"/>
        <w:numPr>
          <w:ilvl w:val="0"/>
          <w:numId w:val="18"/>
        </w:numPr>
        <w:rPr>
          <w:rFonts w:cs="Times New Roman"/>
          <w:sz w:val="20"/>
          <w:szCs w:val="20"/>
        </w:rPr>
      </w:pPr>
      <w:r w:rsidRPr="00C9006C">
        <w:rPr>
          <w:rFonts w:cs="Times New Roman"/>
          <w:sz w:val="20"/>
          <w:szCs w:val="20"/>
        </w:rPr>
        <w:t xml:space="preserve">Re-estimate preferred and null models </w:t>
      </w:r>
      <w:r>
        <w:rPr>
          <w:rFonts w:cs="Times New Roman"/>
          <w:sz w:val="20"/>
          <w:szCs w:val="20"/>
        </w:rPr>
        <w:t>using randomized data; record the estimated coefficient on the variable of interest</w:t>
      </w:r>
    </w:p>
    <w:p w14:paraId="0AD10C93" w14:textId="12CCAD75" w:rsidR="00A860A4" w:rsidRDefault="00925DA6" w:rsidP="009D1F57">
      <w:pPr>
        <w:pStyle w:val="NoSpacing"/>
        <w:numPr>
          <w:ilvl w:val="0"/>
          <w:numId w:val="18"/>
        </w:numPr>
        <w:rPr>
          <w:rFonts w:cs="Times New Roman"/>
          <w:sz w:val="20"/>
          <w:szCs w:val="20"/>
        </w:rPr>
      </w:pPr>
      <w:r>
        <w:rPr>
          <w:rFonts w:cs="Times New Roman"/>
          <w:sz w:val="20"/>
          <w:szCs w:val="20"/>
        </w:rPr>
        <w:t xml:space="preserve">Repeat </w:t>
      </w:r>
      <w:commentRangeStart w:id="93"/>
      <w:r>
        <w:rPr>
          <w:rFonts w:cs="Times New Roman"/>
          <w:sz w:val="20"/>
          <w:szCs w:val="20"/>
        </w:rPr>
        <w:t xml:space="preserve">500 </w:t>
      </w:r>
      <w:commentRangeEnd w:id="93"/>
      <w:r>
        <w:rPr>
          <w:rStyle w:val="CommentReference"/>
        </w:rPr>
        <w:commentReference w:id="93"/>
      </w:r>
      <w:r>
        <w:rPr>
          <w:rFonts w:cs="Times New Roman"/>
          <w:sz w:val="20"/>
          <w:szCs w:val="20"/>
        </w:rPr>
        <w:t>times</w:t>
      </w:r>
    </w:p>
    <w:p w14:paraId="77AA08F3" w14:textId="6BBAE5C0" w:rsidR="00DF39EA" w:rsidRPr="000D301A" w:rsidRDefault="003F7FE9" w:rsidP="009D1F57">
      <w:pPr>
        <w:pStyle w:val="NoSpacing"/>
        <w:numPr>
          <w:ilvl w:val="0"/>
          <w:numId w:val="18"/>
        </w:numPr>
        <w:rPr>
          <w:rFonts w:cs="Times New Roman"/>
          <w:sz w:val="20"/>
          <w:szCs w:val="20"/>
        </w:rPr>
      </w:pPr>
      <w:r>
        <w:rPr>
          <w:rFonts w:cs="Times New Roman"/>
          <w:sz w:val="20"/>
          <w:szCs w:val="20"/>
        </w:rPr>
        <w:lastRenderedPageBreak/>
        <w:t>Obtain a distribution of coefficients and c</w:t>
      </w:r>
      <w:r w:rsidR="00925DA6">
        <w:rPr>
          <w:rFonts w:cs="Times New Roman"/>
          <w:sz w:val="20"/>
          <w:szCs w:val="20"/>
        </w:rPr>
        <w:t>alculate p-value to test the null hypothesis (see Ho &amp; Donahue)</w:t>
      </w:r>
    </w:p>
    <w:p w14:paraId="02EE0574" w14:textId="3C9047FE" w:rsidR="00F37CFF" w:rsidRDefault="00F37CFF" w:rsidP="00700CAD">
      <w:pPr>
        <w:pStyle w:val="NoSpacing"/>
        <w:rPr>
          <w:ins w:id="94" w:author="Sarah M Levine" w:date="2016-10-27T10:58:00Z"/>
          <w:rFonts w:cs="Times New Roman"/>
          <w:sz w:val="20"/>
          <w:szCs w:val="20"/>
        </w:rPr>
      </w:pPr>
      <w:r w:rsidRPr="000D301A">
        <w:rPr>
          <w:rFonts w:cs="Times New Roman"/>
          <w:i/>
          <w:sz w:val="20"/>
          <w:szCs w:val="20"/>
          <w:u w:val="single"/>
        </w:rPr>
        <w:t>Interpret</w:t>
      </w:r>
      <w:r>
        <w:rPr>
          <w:rFonts w:cs="Times New Roman"/>
          <w:sz w:val="20"/>
          <w:szCs w:val="20"/>
        </w:rPr>
        <w:t>:</w:t>
      </w:r>
      <w:r w:rsidR="000D301A">
        <w:rPr>
          <w:rFonts w:cs="Times New Roman"/>
          <w:sz w:val="20"/>
          <w:szCs w:val="20"/>
        </w:rPr>
        <w:t xml:space="preserve"> Under the null hypothesis, the randomized data should yield a high number of coefficients with magnitude as large as the observed effect in our preferred model</w:t>
      </w:r>
    </w:p>
    <w:p w14:paraId="0AF4C7D2" w14:textId="77777777" w:rsidR="002E5E90" w:rsidRDefault="002E5E90" w:rsidP="00700CAD">
      <w:pPr>
        <w:pStyle w:val="NoSpacing"/>
        <w:rPr>
          <w:ins w:id="95" w:author="Sarah M Levine" w:date="2016-10-27T10:58:00Z"/>
          <w:rFonts w:cs="Times New Roman"/>
          <w:sz w:val="20"/>
          <w:szCs w:val="20"/>
        </w:rPr>
      </w:pPr>
    </w:p>
    <w:p w14:paraId="6BA282E7" w14:textId="5484B9EC" w:rsidR="002E5E90" w:rsidRPr="008E5445" w:rsidRDefault="002E5E90" w:rsidP="00700CAD">
      <w:pPr>
        <w:pStyle w:val="NoSpacing"/>
        <w:rPr>
          <w:rFonts w:cs="Times New Roman"/>
          <w:b/>
          <w:sz w:val="20"/>
          <w:szCs w:val="20"/>
          <w:rPrChange w:id="96" w:author="Levine, Sarah M" w:date="2016-10-27T14:17:00Z">
            <w:rPr>
              <w:rFonts w:cs="Times New Roman"/>
              <w:sz w:val="20"/>
              <w:szCs w:val="20"/>
            </w:rPr>
          </w:rPrChange>
        </w:rPr>
      </w:pPr>
      <w:ins w:id="97" w:author="Sarah M Levine" w:date="2016-10-27T10:58:00Z">
        <w:r w:rsidRPr="008E5445">
          <w:rPr>
            <w:rFonts w:cs="Times New Roman"/>
            <w:b/>
            <w:sz w:val="20"/>
            <w:szCs w:val="20"/>
            <w:rPrChange w:id="98" w:author="Levine, Sarah M" w:date="2016-10-27T14:17:00Z">
              <w:rPr>
                <w:rFonts w:cs="Times New Roman"/>
                <w:sz w:val="20"/>
                <w:szCs w:val="20"/>
              </w:rPr>
            </w:rPrChange>
          </w:rPr>
          <w:t>GIVE ME A HEADING</w:t>
        </w:r>
      </w:ins>
    </w:p>
    <w:p w14:paraId="17769DCC" w14:textId="77777777" w:rsidR="000D301A" w:rsidRDefault="000D301A" w:rsidP="00700CAD">
      <w:pPr>
        <w:pStyle w:val="NoSpacing"/>
        <w:rPr>
          <w:rFonts w:cs="Times New Roman"/>
          <w:sz w:val="20"/>
          <w:szCs w:val="20"/>
        </w:rPr>
      </w:pPr>
    </w:p>
    <w:p w14:paraId="01EC346D" w14:textId="772FBE8D" w:rsidR="00925DA6" w:rsidRPr="002E5E90" w:rsidRDefault="000D301A" w:rsidP="00700CAD">
      <w:pPr>
        <w:pStyle w:val="NoSpacing"/>
        <w:rPr>
          <w:rFonts w:cs="Times New Roman"/>
          <w:b/>
          <w:sz w:val="20"/>
          <w:szCs w:val="20"/>
          <w:rPrChange w:id="99" w:author="Sarah M Levine" w:date="2016-10-27T10:58:00Z">
            <w:rPr>
              <w:rFonts w:cs="Times New Roman"/>
              <w:sz w:val="20"/>
              <w:szCs w:val="20"/>
            </w:rPr>
          </w:rPrChange>
        </w:rPr>
      </w:pPr>
      <w:commentRangeStart w:id="100"/>
      <w:r w:rsidRPr="002E5E90">
        <w:rPr>
          <w:rFonts w:cs="Times New Roman"/>
          <w:b/>
          <w:i/>
          <w:sz w:val="20"/>
          <w:szCs w:val="20"/>
          <w:u w:val="single"/>
          <w:rPrChange w:id="101" w:author="Sarah M Levine" w:date="2016-10-27T10:58:00Z">
            <w:rPr>
              <w:rFonts w:cs="Times New Roman"/>
              <w:i/>
              <w:sz w:val="20"/>
              <w:szCs w:val="20"/>
              <w:u w:val="single"/>
            </w:rPr>
          </w:rPrChange>
        </w:rPr>
        <w:t>Null hypothesis</w:t>
      </w:r>
      <w:ins w:id="102" w:author="Sarah M Levine" w:date="2016-10-27T10:54:00Z">
        <w:r w:rsidR="0013749C" w:rsidRPr="002E5E90">
          <w:rPr>
            <w:rFonts w:cs="Times New Roman"/>
            <w:b/>
            <w:i/>
            <w:sz w:val="20"/>
            <w:szCs w:val="20"/>
            <w:u w:val="single"/>
            <w:rPrChange w:id="103" w:author="Sarah M Levine" w:date="2016-10-27T10:58:00Z">
              <w:rPr>
                <w:rFonts w:cs="Times New Roman"/>
                <w:i/>
                <w:sz w:val="20"/>
                <w:szCs w:val="20"/>
                <w:u w:val="single"/>
              </w:rPr>
            </w:rPrChange>
          </w:rPr>
          <w:t xml:space="preserve"> #2</w:t>
        </w:r>
      </w:ins>
      <w:r w:rsidR="008756F2" w:rsidRPr="002E5E90">
        <w:rPr>
          <w:rFonts w:cs="Times New Roman"/>
          <w:b/>
          <w:sz w:val="20"/>
          <w:szCs w:val="20"/>
          <w:rPrChange w:id="104" w:author="Sarah M Levine" w:date="2016-10-27T10:58:00Z">
            <w:rPr>
              <w:rFonts w:cs="Times New Roman"/>
              <w:sz w:val="20"/>
              <w:szCs w:val="20"/>
            </w:rPr>
          </w:rPrChange>
        </w:rPr>
        <w:t>: Significant</w:t>
      </w:r>
      <w:r w:rsidRPr="002E5E90">
        <w:rPr>
          <w:rFonts w:cs="Times New Roman"/>
          <w:b/>
          <w:sz w:val="20"/>
          <w:szCs w:val="20"/>
          <w:rPrChange w:id="105" w:author="Sarah M Levine" w:date="2016-10-27T10:58:00Z">
            <w:rPr>
              <w:rFonts w:cs="Times New Roman"/>
              <w:sz w:val="20"/>
              <w:szCs w:val="20"/>
            </w:rPr>
          </w:rPrChange>
        </w:rPr>
        <w:t xml:space="preserve"> violations </w:t>
      </w:r>
      <w:r w:rsidR="00402803" w:rsidRPr="002E5E90">
        <w:rPr>
          <w:rFonts w:cs="Times New Roman"/>
          <w:b/>
          <w:sz w:val="20"/>
          <w:szCs w:val="20"/>
          <w:rPrChange w:id="106" w:author="Sarah M Levine" w:date="2016-10-27T10:58:00Z">
            <w:rPr>
              <w:rFonts w:cs="Times New Roman"/>
              <w:sz w:val="20"/>
              <w:szCs w:val="20"/>
            </w:rPr>
          </w:rPrChange>
        </w:rPr>
        <w:t>are statistical artifacts of the sparse data</w:t>
      </w:r>
      <w:commentRangeEnd w:id="100"/>
      <w:r w:rsidR="002E5E90" w:rsidRPr="002E5E90">
        <w:rPr>
          <w:rStyle w:val="CommentReference"/>
          <w:b/>
          <w:rPrChange w:id="107" w:author="Sarah M Levine" w:date="2016-10-27T10:58:00Z">
            <w:rPr>
              <w:rStyle w:val="CommentReference"/>
            </w:rPr>
          </w:rPrChange>
        </w:rPr>
        <w:commentReference w:id="100"/>
      </w:r>
    </w:p>
    <w:p w14:paraId="3739BCA7" w14:textId="41879F3D" w:rsidR="00D07E95" w:rsidRDefault="00D07E95" w:rsidP="00700CAD">
      <w:pPr>
        <w:pStyle w:val="NoSpacing"/>
        <w:rPr>
          <w:rFonts w:cs="Times New Roman"/>
          <w:sz w:val="20"/>
          <w:szCs w:val="20"/>
        </w:rPr>
      </w:pPr>
      <w:r>
        <w:rPr>
          <w:rFonts w:cs="Times New Roman"/>
          <w:sz w:val="20"/>
          <w:szCs w:val="20"/>
        </w:rPr>
        <w:t>(</w:t>
      </w:r>
      <w:r w:rsidRPr="00E5177F">
        <w:rPr>
          <w:rFonts w:cs="Times New Roman"/>
          <w:sz w:val="20"/>
          <w:szCs w:val="20"/>
        </w:rPr>
        <w:t xml:space="preserve">Given the size of our data, there is concern that any observed effects may be due to statistical artifacts. For example, violations of part 75 of the Code of Federal Regulations Title 30 are by far the most common violations we observe in our dataset, and so it is possible that these </w:t>
      </w:r>
      <w:r w:rsidR="00455EFA">
        <w:rPr>
          <w:rFonts w:cs="Times New Roman"/>
          <w:sz w:val="20"/>
          <w:szCs w:val="20"/>
        </w:rPr>
        <w:t>variables</w:t>
      </w:r>
      <w:r w:rsidRPr="00E5177F">
        <w:rPr>
          <w:rFonts w:cs="Times New Roman"/>
          <w:sz w:val="20"/>
          <w:szCs w:val="20"/>
        </w:rPr>
        <w:t xml:space="preserve"> are </w:t>
      </w:r>
      <w:del w:id="108" w:author="Sarah M Levine" w:date="2016-10-27T10:57:00Z">
        <w:r w:rsidRPr="00E5177F" w:rsidDel="002E5E90">
          <w:rPr>
            <w:rFonts w:cs="Times New Roman"/>
            <w:sz w:val="20"/>
            <w:szCs w:val="20"/>
          </w:rPr>
          <w:delText xml:space="preserve">coming </w:delText>
        </w:r>
      </w:del>
      <w:ins w:id="109" w:author="Sarah M Levine" w:date="2016-10-27T10:57:00Z">
        <w:r w:rsidR="002E5E90">
          <w:rPr>
            <w:rFonts w:cs="Times New Roman"/>
            <w:sz w:val="20"/>
            <w:szCs w:val="20"/>
          </w:rPr>
          <w:t xml:space="preserve">*********rephrase******* </w:t>
        </w:r>
      </w:ins>
      <w:r w:rsidRPr="00E5177F">
        <w:rPr>
          <w:rFonts w:cs="Times New Roman"/>
          <w:sz w:val="20"/>
          <w:szCs w:val="20"/>
        </w:rPr>
        <w:t>as significant simply be</w:t>
      </w:r>
      <w:r>
        <w:rPr>
          <w:rFonts w:cs="Times New Roman"/>
          <w:sz w:val="20"/>
          <w:szCs w:val="20"/>
        </w:rPr>
        <w:t>cause they have higher variance.)</w:t>
      </w:r>
    </w:p>
    <w:p w14:paraId="2F4FC8CA" w14:textId="23075D41" w:rsidR="00402803" w:rsidRDefault="00402803" w:rsidP="00402803">
      <w:pPr>
        <w:pStyle w:val="NoSpacing"/>
        <w:rPr>
          <w:rFonts w:cs="Times New Roman"/>
          <w:sz w:val="20"/>
          <w:szCs w:val="20"/>
        </w:rPr>
      </w:pPr>
      <w:commentRangeStart w:id="110"/>
      <w:r w:rsidRPr="009C0B66">
        <w:rPr>
          <w:rFonts w:cs="Times New Roman"/>
          <w:i/>
          <w:sz w:val="20"/>
          <w:szCs w:val="20"/>
          <w:u w:val="single"/>
        </w:rPr>
        <w:t>Test</w:t>
      </w:r>
      <w:r>
        <w:rPr>
          <w:rFonts w:cs="Times New Roman"/>
          <w:sz w:val="20"/>
          <w:szCs w:val="20"/>
        </w:rPr>
        <w:t xml:space="preserve">: </w:t>
      </w:r>
      <w:commentRangeEnd w:id="110"/>
      <w:r w:rsidR="007E4E5D">
        <w:rPr>
          <w:rStyle w:val="CommentReference"/>
        </w:rPr>
        <w:commentReference w:id="110"/>
      </w:r>
    </w:p>
    <w:p w14:paraId="22D6BB03" w14:textId="0516365D" w:rsidR="00402803" w:rsidRDefault="00402803" w:rsidP="00402803">
      <w:pPr>
        <w:pStyle w:val="NoSpacing"/>
        <w:numPr>
          <w:ilvl w:val="0"/>
          <w:numId w:val="19"/>
        </w:numPr>
        <w:rPr>
          <w:rFonts w:cs="Times New Roman"/>
          <w:sz w:val="20"/>
          <w:szCs w:val="20"/>
        </w:rPr>
      </w:pPr>
      <w:r w:rsidRPr="00E5177F">
        <w:rPr>
          <w:rFonts w:cs="Times New Roman"/>
          <w:sz w:val="20"/>
          <w:szCs w:val="20"/>
        </w:rPr>
        <w:t xml:space="preserve">For models </w:t>
      </w:r>
      <w:del w:id="111" w:author="Sarah M Levine" w:date="2016-10-27T10:54:00Z">
        <w:r w:rsidRPr="00E5177F" w:rsidDel="0013749C">
          <w:rPr>
            <w:rFonts w:cs="Times New Roman"/>
            <w:sz w:val="20"/>
            <w:szCs w:val="20"/>
          </w:rPr>
          <w:delText xml:space="preserve">the </w:delText>
        </w:r>
      </w:del>
      <w:ins w:id="112" w:author="Sarah M Levine" w:date="2016-10-27T10:54:00Z">
        <w:r w:rsidR="0013749C" w:rsidRPr="00E5177F">
          <w:rPr>
            <w:rFonts w:cs="Times New Roman"/>
            <w:sz w:val="20"/>
            <w:szCs w:val="20"/>
          </w:rPr>
          <w:t>th</w:t>
        </w:r>
        <w:r w:rsidR="0013749C">
          <w:rPr>
            <w:rFonts w:cs="Times New Roman"/>
            <w:sz w:val="20"/>
            <w:szCs w:val="20"/>
          </w:rPr>
          <w:t>at</w:t>
        </w:r>
        <w:r w:rsidR="0013749C" w:rsidRPr="00E5177F">
          <w:rPr>
            <w:rFonts w:cs="Times New Roman"/>
            <w:sz w:val="20"/>
            <w:szCs w:val="20"/>
          </w:rPr>
          <w:t xml:space="preserve"> </w:t>
        </w:r>
      </w:ins>
      <w:r w:rsidRPr="00E5177F">
        <w:rPr>
          <w:rFonts w:cs="Times New Roman"/>
          <w:sz w:val="20"/>
          <w:szCs w:val="20"/>
        </w:rPr>
        <w:t>yield sta</w:t>
      </w:r>
      <w:r>
        <w:rPr>
          <w:rFonts w:cs="Times New Roman"/>
          <w:sz w:val="20"/>
          <w:szCs w:val="20"/>
        </w:rPr>
        <w:t>tistically significant variables of interest (part or subpart level violations)</w:t>
      </w:r>
      <w:r w:rsidRPr="00E5177F">
        <w:rPr>
          <w:rFonts w:cs="Times New Roman"/>
          <w:sz w:val="20"/>
          <w:szCs w:val="20"/>
        </w:rPr>
        <w:t xml:space="preserve">, </w:t>
      </w:r>
      <w:r>
        <w:rPr>
          <w:rFonts w:cs="Times New Roman"/>
          <w:sz w:val="20"/>
          <w:szCs w:val="20"/>
        </w:rPr>
        <w:t xml:space="preserve">for each variable of interest, create a new dataset in which the variable of interest is randomized </w:t>
      </w:r>
      <w:r w:rsidRPr="000C2AC6">
        <w:rPr>
          <w:rFonts w:cs="Times New Roman"/>
          <w:sz w:val="20"/>
          <w:szCs w:val="20"/>
        </w:rPr>
        <w:t>(i.e., sample</w:t>
      </w:r>
      <w:r>
        <w:rPr>
          <w:rFonts w:cs="Times New Roman"/>
          <w:sz w:val="20"/>
          <w:szCs w:val="20"/>
        </w:rPr>
        <w:t>d</w:t>
      </w:r>
      <w:r w:rsidRPr="000C2AC6">
        <w:rPr>
          <w:rFonts w:cs="Times New Roman"/>
          <w:sz w:val="20"/>
          <w:szCs w:val="20"/>
        </w:rPr>
        <w:t xml:space="preserve"> randomly without replacement from the distribution)</w:t>
      </w:r>
    </w:p>
    <w:p w14:paraId="22D11C76" w14:textId="2769C2E0" w:rsidR="00402803" w:rsidRDefault="00402803" w:rsidP="00402803">
      <w:pPr>
        <w:pStyle w:val="NoSpacing"/>
        <w:numPr>
          <w:ilvl w:val="0"/>
          <w:numId w:val="19"/>
        </w:numPr>
        <w:rPr>
          <w:rFonts w:cs="Times New Roman"/>
          <w:sz w:val="20"/>
          <w:szCs w:val="20"/>
        </w:rPr>
      </w:pPr>
      <w:r w:rsidRPr="00C9006C">
        <w:rPr>
          <w:rFonts w:cs="Times New Roman"/>
          <w:sz w:val="20"/>
          <w:szCs w:val="20"/>
        </w:rPr>
        <w:t xml:space="preserve">Re-estimate preferred and null models </w:t>
      </w:r>
      <w:r>
        <w:rPr>
          <w:rFonts w:cs="Times New Roman"/>
          <w:sz w:val="20"/>
          <w:szCs w:val="20"/>
        </w:rPr>
        <w:t>using randomized data; record the estimated p-value on the variable of interest</w:t>
      </w:r>
    </w:p>
    <w:p w14:paraId="4B3DA173" w14:textId="77777777" w:rsidR="00402803" w:rsidRDefault="00402803" w:rsidP="00402803">
      <w:pPr>
        <w:pStyle w:val="NoSpacing"/>
        <w:numPr>
          <w:ilvl w:val="0"/>
          <w:numId w:val="19"/>
        </w:numPr>
        <w:rPr>
          <w:rFonts w:cs="Times New Roman"/>
          <w:sz w:val="20"/>
          <w:szCs w:val="20"/>
        </w:rPr>
      </w:pPr>
      <w:r>
        <w:rPr>
          <w:rFonts w:cs="Times New Roman"/>
          <w:sz w:val="20"/>
          <w:szCs w:val="20"/>
        </w:rPr>
        <w:t>Repeat 500 times</w:t>
      </w:r>
    </w:p>
    <w:p w14:paraId="0B85C59A" w14:textId="5C4A6E0F" w:rsidR="0001188A" w:rsidRDefault="0001188A" w:rsidP="00402803">
      <w:pPr>
        <w:pStyle w:val="NoSpacing"/>
        <w:numPr>
          <w:ilvl w:val="0"/>
          <w:numId w:val="19"/>
        </w:numPr>
        <w:rPr>
          <w:rFonts w:cs="Times New Roman"/>
          <w:sz w:val="20"/>
          <w:szCs w:val="20"/>
        </w:rPr>
      </w:pPr>
      <w:r>
        <w:rPr>
          <w:rFonts w:cs="Times New Roman"/>
          <w:sz w:val="20"/>
          <w:szCs w:val="20"/>
        </w:rPr>
        <w:t xml:space="preserve">Obtain a </w:t>
      </w:r>
      <w:r w:rsidRPr="00E5177F">
        <w:rPr>
          <w:rFonts w:cs="Times New Roman"/>
          <w:sz w:val="20"/>
          <w:szCs w:val="20"/>
        </w:rPr>
        <w:t xml:space="preserve">distribution </w:t>
      </w:r>
      <w:r>
        <w:rPr>
          <w:rFonts w:cs="Times New Roman"/>
          <w:sz w:val="20"/>
          <w:szCs w:val="20"/>
        </w:rPr>
        <w:t>of p-values</w:t>
      </w:r>
    </w:p>
    <w:p w14:paraId="03A04884" w14:textId="7F5E8DFF" w:rsidR="00D82272" w:rsidRDefault="00402803" w:rsidP="00700CAD">
      <w:pPr>
        <w:pStyle w:val="NoSpacing"/>
        <w:rPr>
          <w:rFonts w:cs="Times New Roman"/>
          <w:sz w:val="20"/>
          <w:szCs w:val="20"/>
          <w:u w:val="single"/>
        </w:rPr>
      </w:pPr>
      <w:r w:rsidRPr="000D301A">
        <w:rPr>
          <w:rFonts w:cs="Times New Roman"/>
          <w:i/>
          <w:sz w:val="20"/>
          <w:szCs w:val="20"/>
          <w:u w:val="single"/>
        </w:rPr>
        <w:t>Interpret</w:t>
      </w:r>
      <w:r>
        <w:rPr>
          <w:rFonts w:cs="Times New Roman"/>
          <w:sz w:val="20"/>
          <w:szCs w:val="20"/>
        </w:rPr>
        <w:t xml:space="preserve">: Under the null hypothesis, the randomized data should yield a </w:t>
      </w:r>
      <w:commentRangeStart w:id="113"/>
      <w:r>
        <w:rPr>
          <w:rFonts w:cs="Times New Roman"/>
          <w:sz w:val="20"/>
          <w:szCs w:val="20"/>
        </w:rPr>
        <w:t xml:space="preserve">high number </w:t>
      </w:r>
      <w:commentRangeEnd w:id="113"/>
      <w:r w:rsidR="008A7B62">
        <w:rPr>
          <w:rStyle w:val="CommentReference"/>
        </w:rPr>
        <w:commentReference w:id="113"/>
      </w:r>
      <w:r w:rsidR="00697F68">
        <w:rPr>
          <w:rFonts w:cs="Times New Roman"/>
          <w:sz w:val="20"/>
          <w:szCs w:val="20"/>
        </w:rPr>
        <w:t xml:space="preserve">(&gt; 5%) </w:t>
      </w:r>
      <w:r>
        <w:rPr>
          <w:rFonts w:cs="Times New Roman"/>
          <w:sz w:val="20"/>
          <w:szCs w:val="20"/>
        </w:rPr>
        <w:t xml:space="preserve">of </w:t>
      </w:r>
      <w:r w:rsidR="008A7B62">
        <w:rPr>
          <w:rFonts w:cs="Times New Roman"/>
          <w:sz w:val="20"/>
          <w:szCs w:val="20"/>
        </w:rPr>
        <w:t xml:space="preserve">significant p-values for the variable of </w:t>
      </w:r>
      <w:r w:rsidR="00697F68">
        <w:rPr>
          <w:rFonts w:cs="Times New Roman"/>
          <w:sz w:val="20"/>
          <w:szCs w:val="20"/>
        </w:rPr>
        <w:t>interest</w:t>
      </w:r>
    </w:p>
    <w:p w14:paraId="370AA1EE" w14:textId="77777777" w:rsidR="00D82272" w:rsidRDefault="00D82272" w:rsidP="00700CAD">
      <w:pPr>
        <w:pStyle w:val="NoSpacing"/>
        <w:rPr>
          <w:rFonts w:cs="Times New Roman"/>
          <w:sz w:val="20"/>
          <w:szCs w:val="20"/>
          <w:u w:val="single"/>
        </w:rPr>
      </w:pPr>
      <w:bookmarkStart w:id="114" w:name="_GoBack"/>
      <w:bookmarkEnd w:id="114"/>
    </w:p>
    <w:p w14:paraId="65E35265" w14:textId="77777777" w:rsidR="00E70C76" w:rsidRDefault="00E70C76" w:rsidP="00700CAD">
      <w:pPr>
        <w:pStyle w:val="NoSpacing"/>
        <w:rPr>
          <w:rFonts w:cs="Times New Roman"/>
          <w:sz w:val="20"/>
          <w:szCs w:val="20"/>
          <w:u w:val="single"/>
        </w:rPr>
      </w:pPr>
    </w:p>
    <w:p w14:paraId="5DD08A64" w14:textId="09E26031" w:rsidR="004C6D24" w:rsidRPr="006F7825" w:rsidRDefault="006F7825" w:rsidP="00700CAD">
      <w:pPr>
        <w:pStyle w:val="NoSpacing"/>
        <w:rPr>
          <w:rFonts w:cs="Times New Roman"/>
          <w:b/>
          <w:sz w:val="20"/>
          <w:szCs w:val="20"/>
        </w:rPr>
      </w:pPr>
      <w:r>
        <w:rPr>
          <w:rFonts w:cs="Times New Roman"/>
          <w:b/>
          <w:sz w:val="20"/>
          <w:szCs w:val="20"/>
        </w:rPr>
        <w:t>(7) Future Tests</w:t>
      </w:r>
    </w:p>
    <w:p w14:paraId="43CFBF85" w14:textId="77777777" w:rsidR="003712E2" w:rsidRDefault="00345CE2" w:rsidP="00700CAD">
      <w:pPr>
        <w:pStyle w:val="NoSpacing"/>
        <w:rPr>
          <w:rFonts w:cs="Times New Roman"/>
          <w:sz w:val="20"/>
          <w:szCs w:val="20"/>
        </w:rPr>
      </w:pPr>
      <w:r w:rsidRPr="00E5177F">
        <w:rPr>
          <w:rFonts w:cs="Times New Roman"/>
          <w:sz w:val="20"/>
          <w:szCs w:val="20"/>
        </w:rPr>
        <w:t>If time allow</w:t>
      </w:r>
      <w:r w:rsidR="003712E2">
        <w:rPr>
          <w:rFonts w:cs="Times New Roman"/>
          <w:sz w:val="20"/>
          <w:szCs w:val="20"/>
        </w:rPr>
        <w:t>s, we will also experiment with:</w:t>
      </w:r>
    </w:p>
    <w:p w14:paraId="5750AE57" w14:textId="77777777" w:rsidR="00457DB2" w:rsidRDefault="00457DB2" w:rsidP="00700CAD">
      <w:pPr>
        <w:pStyle w:val="NoSpacing"/>
        <w:rPr>
          <w:rFonts w:cs="Times New Roman"/>
          <w:sz w:val="20"/>
          <w:szCs w:val="20"/>
        </w:rPr>
      </w:pPr>
    </w:p>
    <w:p w14:paraId="4E136158" w14:textId="1D0B6E36" w:rsidR="00C70205" w:rsidRPr="00E5177F" w:rsidRDefault="00C70205" w:rsidP="00457DB2">
      <w:pPr>
        <w:pStyle w:val="NoSpacing"/>
        <w:numPr>
          <w:ilvl w:val="0"/>
          <w:numId w:val="23"/>
        </w:numPr>
        <w:rPr>
          <w:rFonts w:cs="Times New Roman"/>
          <w:sz w:val="20"/>
          <w:szCs w:val="20"/>
        </w:rPr>
      </w:pPr>
      <w:r>
        <w:rPr>
          <w:rFonts w:cs="Times New Roman"/>
          <w:sz w:val="20"/>
          <w:szCs w:val="20"/>
        </w:rPr>
        <w:t xml:space="preserve">Specification tests: </w:t>
      </w:r>
      <w:r w:rsidRPr="00E5177F">
        <w:rPr>
          <w:rFonts w:cs="Times New Roman"/>
          <w:sz w:val="20"/>
          <w:szCs w:val="20"/>
        </w:rPr>
        <w:t xml:space="preserve">We estimate all </w:t>
      </w:r>
      <w:r>
        <w:rPr>
          <w:rFonts w:cs="Times New Roman"/>
          <w:sz w:val="20"/>
          <w:szCs w:val="20"/>
        </w:rPr>
        <w:t>preferred and null</w:t>
      </w:r>
      <w:r w:rsidRPr="00E5177F">
        <w:rPr>
          <w:rFonts w:cs="Times New Roman"/>
          <w:sz w:val="20"/>
          <w:szCs w:val="20"/>
        </w:rPr>
        <w:t xml:space="preserve"> models with </w:t>
      </w:r>
      <w:r>
        <w:rPr>
          <w:rFonts w:cs="Times New Roman"/>
          <w:sz w:val="20"/>
          <w:szCs w:val="20"/>
        </w:rPr>
        <w:t xml:space="preserve">the </w:t>
      </w:r>
      <w:r w:rsidRPr="00E5177F">
        <w:rPr>
          <w:rFonts w:cs="Times New Roman"/>
          <w:sz w:val="20"/>
          <w:szCs w:val="20"/>
        </w:rPr>
        <w:t xml:space="preserve">addition of two covariates: a longwall indicator and a union indicator. The inclusion of the </w:t>
      </w:r>
      <w:r>
        <w:rPr>
          <w:rFonts w:cs="Times New Roman"/>
          <w:sz w:val="20"/>
          <w:szCs w:val="20"/>
        </w:rPr>
        <w:t xml:space="preserve">longwall indicator requires us to drop all observations representing mine-quarters after 2015, and the </w:t>
      </w:r>
      <w:r w:rsidRPr="00E5177F">
        <w:rPr>
          <w:rFonts w:cs="Times New Roman"/>
          <w:sz w:val="20"/>
          <w:szCs w:val="20"/>
        </w:rPr>
        <w:t>union indicator requires us to dr</w:t>
      </w:r>
      <w:r>
        <w:rPr>
          <w:rFonts w:cs="Times New Roman"/>
          <w:sz w:val="20"/>
          <w:szCs w:val="20"/>
        </w:rPr>
        <w:t>op all observations representing mine-quarters after 2013.</w:t>
      </w:r>
    </w:p>
    <w:p w14:paraId="4D97587F" w14:textId="01DF1E2A" w:rsidR="004C40CC" w:rsidRPr="00457DB2" w:rsidRDefault="003712E2" w:rsidP="00700CAD">
      <w:pPr>
        <w:pStyle w:val="NoSpacing"/>
        <w:numPr>
          <w:ilvl w:val="0"/>
          <w:numId w:val="23"/>
        </w:numPr>
        <w:rPr>
          <w:rFonts w:cs="Times New Roman"/>
          <w:sz w:val="20"/>
          <w:szCs w:val="20"/>
        </w:rPr>
      </w:pPr>
      <w:r>
        <w:rPr>
          <w:rFonts w:cs="Times New Roman"/>
          <w:sz w:val="20"/>
          <w:szCs w:val="20"/>
        </w:rPr>
        <w:t>C</w:t>
      </w:r>
      <w:r w:rsidR="00345CE2" w:rsidRPr="00E5177F">
        <w:rPr>
          <w:rFonts w:cs="Times New Roman"/>
          <w:sz w:val="20"/>
          <w:szCs w:val="20"/>
        </w:rPr>
        <w:t xml:space="preserve">reating training/testing sets based on the panel dimension of our data (as opposed to </w:t>
      </w:r>
      <w:proofErr w:type="spellStart"/>
      <w:r>
        <w:rPr>
          <w:rFonts w:cs="Times New Roman"/>
          <w:sz w:val="20"/>
          <w:szCs w:val="20"/>
        </w:rPr>
        <w:t>based</w:t>
      </w:r>
      <w:proofErr w:type="spellEnd"/>
      <w:r>
        <w:rPr>
          <w:rFonts w:cs="Times New Roman"/>
          <w:sz w:val="20"/>
          <w:szCs w:val="20"/>
        </w:rPr>
        <w:t xml:space="preserve"> on time)</w:t>
      </w:r>
      <w:r w:rsidR="00C70205">
        <w:rPr>
          <w:rFonts w:cs="Times New Roman"/>
          <w:sz w:val="20"/>
          <w:szCs w:val="20"/>
        </w:rPr>
        <w:t>, and replicate all analyses:</w:t>
      </w:r>
      <w:r w:rsidR="00457DB2">
        <w:rPr>
          <w:rFonts w:cs="Times New Roman"/>
          <w:sz w:val="20"/>
          <w:szCs w:val="20"/>
        </w:rPr>
        <w:t xml:space="preserve"> </w:t>
      </w:r>
      <w:r>
        <w:rPr>
          <w:rFonts w:cs="Times New Roman"/>
          <w:sz w:val="20"/>
          <w:szCs w:val="20"/>
        </w:rPr>
        <w:t>It would be important</w:t>
      </w:r>
      <w:r w:rsidR="00C70205">
        <w:rPr>
          <w:rFonts w:cs="Times New Roman"/>
          <w:sz w:val="20"/>
          <w:szCs w:val="20"/>
        </w:rPr>
        <w:t xml:space="preserve"> to test the sensitivity of these results to the size and mine compositio</w:t>
      </w:r>
      <w:r w:rsidR="00715CFF">
        <w:rPr>
          <w:rFonts w:cs="Times New Roman"/>
          <w:sz w:val="20"/>
          <w:szCs w:val="20"/>
        </w:rPr>
        <w:t>n of the training and test set.</w:t>
      </w:r>
    </w:p>
    <w:sectPr w:rsidR="004C40CC" w:rsidRPr="00457DB2" w:rsidSect="0093647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rah M Levine [2]" w:date="2016-10-27T10:28:00Z" w:initials="LSM">
    <w:p w14:paraId="73FCF2DF" w14:textId="4144E6AC" w:rsidR="008B7E26" w:rsidRDefault="008B7E26">
      <w:pPr>
        <w:pStyle w:val="CommentText"/>
      </w:pPr>
      <w:r>
        <w:rPr>
          <w:rStyle w:val="CommentReference"/>
        </w:rPr>
        <w:annotationRef/>
      </w:r>
      <w:r>
        <w:t>Flip order of inference/prediction</w:t>
      </w:r>
    </w:p>
  </w:comment>
  <w:comment w:id="57" w:author="Sarah M Levine" w:date="2016-10-27T10:44:00Z" w:initials="LSM">
    <w:p w14:paraId="44ABB3AF" w14:textId="49BD63E6" w:rsidR="00CB0EA1" w:rsidRDefault="00CB0EA1">
      <w:pPr>
        <w:pStyle w:val="CommentText"/>
      </w:pPr>
      <w:r>
        <w:rPr>
          <w:rStyle w:val="CommentReference"/>
        </w:rPr>
        <w:annotationRef/>
      </w:r>
      <w:r w:rsidR="00005C08">
        <w:t xml:space="preserve">Re-word this sentence </w:t>
      </w:r>
    </w:p>
  </w:comment>
  <w:comment w:id="64" w:author="Sarah M Levine [3]" w:date="2016-10-27T10:46:00Z" w:initials="LSM">
    <w:p w14:paraId="50AE083C" w14:textId="662AE0F8" w:rsidR="004B688E" w:rsidRDefault="004B688E">
      <w:pPr>
        <w:pStyle w:val="CommentText"/>
      </w:pPr>
      <w:r>
        <w:rPr>
          <w:rStyle w:val="CommentReference"/>
        </w:rPr>
        <w:annotationRef/>
      </w:r>
      <w:r>
        <w:rPr>
          <w:rStyle w:val="CommentReference"/>
        </w:rPr>
        <w:t>Add a lot more depth here (what types of comparisons?)</w:t>
      </w:r>
    </w:p>
  </w:comment>
  <w:comment w:id="67" w:author="Sarah M Levine [5]" w:date="2016-10-27T10:24:00Z" w:initials="LSM">
    <w:p w14:paraId="3D9FEB69" w14:textId="4AC3D06A" w:rsidR="008B7E26" w:rsidRDefault="008B7E26">
      <w:pPr>
        <w:pStyle w:val="CommentText"/>
      </w:pPr>
      <w:r>
        <w:rPr>
          <w:rStyle w:val="CommentReference"/>
        </w:rPr>
        <w:annotationRef/>
      </w:r>
      <w:r>
        <w:t xml:space="preserve">Add lagged </w:t>
      </w:r>
      <w:proofErr w:type="spellStart"/>
      <w:r>
        <w:t>injs</w:t>
      </w:r>
      <w:proofErr w:type="spellEnd"/>
      <w:r>
        <w:t xml:space="preserve"> </w:t>
      </w:r>
    </w:p>
  </w:comment>
  <w:comment w:id="69" w:author="Sarah M Levine" w:date="2016-10-27T10:24:00Z" w:initials="LSM">
    <w:p w14:paraId="67BC3806" w14:textId="1524BE29" w:rsidR="008B7E26" w:rsidRDefault="008B7E26">
      <w:pPr>
        <w:pStyle w:val="CommentText"/>
      </w:pPr>
      <w:r>
        <w:rPr>
          <w:rStyle w:val="CommentReference"/>
        </w:rPr>
        <w:annotationRef/>
      </w:r>
      <w:r>
        <w:t>Delete</w:t>
      </w:r>
    </w:p>
    <w:p w14:paraId="2CF0C3DB" w14:textId="77777777" w:rsidR="008B7E26" w:rsidRDefault="008B7E26">
      <w:pPr>
        <w:pStyle w:val="CommentText"/>
      </w:pPr>
    </w:p>
  </w:comment>
  <w:comment w:id="71" w:author="Sarah M Levine [4]" w:date="2016-10-27T10:49:00Z" w:initials="LSM">
    <w:p w14:paraId="6DC5BE20" w14:textId="1C39363F" w:rsidR="0013749C" w:rsidRDefault="0013749C">
      <w:pPr>
        <w:pStyle w:val="CommentText"/>
      </w:pPr>
      <w:r>
        <w:rPr>
          <w:rStyle w:val="CommentReference"/>
        </w:rPr>
        <w:annotationRef/>
      </w:r>
      <w:r>
        <w:t xml:space="preserve">HOW TO ASSESS PREDICITVE PEROFRMANCE – CHECK LAST </w:t>
      </w:r>
      <w:proofErr w:type="gramStart"/>
      <w:r>
        <w:t>CONTRACT  -</w:t>
      </w:r>
      <w:proofErr w:type="gramEnd"/>
      <w:r>
        <w:t xml:space="preserve"> pay attention to tense</w:t>
      </w:r>
    </w:p>
  </w:comment>
  <w:comment w:id="77" w:author="Julia Bodson" w:date="2016-10-26T15:12:00Z" w:initials="JB">
    <w:p w14:paraId="47F7D2AA" w14:textId="04E5985E" w:rsidR="00C70205" w:rsidRDefault="00C70205">
      <w:pPr>
        <w:pStyle w:val="CommentText"/>
      </w:pPr>
      <w:r>
        <w:rPr>
          <w:rStyle w:val="CommentReference"/>
        </w:rPr>
        <w:annotationRef/>
      </w:r>
      <w:r w:rsidR="007A5C12">
        <w:rPr>
          <w:rStyle w:val="CommentReference"/>
        </w:rPr>
        <w:t>How many repetitions is enough?</w:t>
      </w:r>
    </w:p>
  </w:comment>
  <w:comment w:id="78" w:author="Julia Bodson" w:date="2016-10-26T15:10:00Z" w:initials="JB">
    <w:p w14:paraId="3208B84C" w14:textId="69A8A1FA" w:rsidR="00C70205" w:rsidRDefault="00C70205">
      <w:pPr>
        <w:pStyle w:val="CommentText"/>
      </w:pPr>
      <w:r>
        <w:rPr>
          <w:rStyle w:val="CommentReference"/>
        </w:rPr>
        <w:annotationRef/>
      </w:r>
      <w:r w:rsidR="007A5C12">
        <w:t>How to quantify this?</w:t>
      </w:r>
    </w:p>
  </w:comment>
  <w:comment w:id="79" w:author="Julia Bodson" w:date="2016-10-26T15:10:00Z" w:initials="JB">
    <w:p w14:paraId="58FCBB42" w14:textId="3B29BD73" w:rsidR="00C70205" w:rsidRDefault="00C70205" w:rsidP="00C9006C">
      <w:pPr>
        <w:pStyle w:val="CommentText"/>
      </w:pPr>
      <w:r>
        <w:rPr>
          <w:rStyle w:val="CommentReference"/>
        </w:rPr>
        <w:annotationRef/>
      </w:r>
      <w:r w:rsidR="007A5C12">
        <w:t>How to quantify this?</w:t>
      </w:r>
    </w:p>
  </w:comment>
  <w:comment w:id="90" w:author="Julia Bodson" w:date="2016-10-26T15:25:00Z" w:initials="JB">
    <w:p w14:paraId="10DC099E" w14:textId="099DB865" w:rsidR="00C70205" w:rsidRDefault="00C70205">
      <w:pPr>
        <w:pStyle w:val="CommentText"/>
      </w:pPr>
      <w:r>
        <w:rPr>
          <w:rStyle w:val="CommentReference"/>
        </w:rPr>
        <w:annotationRef/>
      </w:r>
      <w:r>
        <w:t>How does this procedure change for joint distribution of treatments?</w:t>
      </w:r>
    </w:p>
  </w:comment>
  <w:comment w:id="93" w:author="Julia Bodson" w:date="2016-10-26T15:26:00Z" w:initials="JB">
    <w:p w14:paraId="512728AF" w14:textId="49249F89" w:rsidR="00C70205" w:rsidRDefault="00C70205">
      <w:pPr>
        <w:pStyle w:val="CommentText"/>
      </w:pPr>
      <w:r>
        <w:rPr>
          <w:rStyle w:val="CommentReference"/>
        </w:rPr>
        <w:annotationRef/>
      </w:r>
      <w:r>
        <w:rPr>
          <w:rStyle w:val="CommentReference"/>
        </w:rPr>
        <w:annotationRef/>
      </w:r>
      <w:r w:rsidR="007A5C12">
        <w:rPr>
          <w:rStyle w:val="CommentReference"/>
        </w:rPr>
        <w:annotationRef/>
      </w:r>
      <w:r w:rsidR="007A5C12">
        <w:rPr>
          <w:rStyle w:val="CommentReference"/>
        </w:rPr>
        <w:t>How many repetitions is enough?</w:t>
      </w:r>
    </w:p>
  </w:comment>
  <w:comment w:id="100" w:author="Sarah M Levine" w:date="2016-10-27T10:56:00Z" w:initials="LSM">
    <w:p w14:paraId="75CADDFD" w14:textId="68CD75B5" w:rsidR="002E5E90" w:rsidRDefault="002E5E90">
      <w:pPr>
        <w:pStyle w:val="CommentText"/>
      </w:pPr>
      <w:r>
        <w:rPr>
          <w:rStyle w:val="CommentReference"/>
        </w:rPr>
        <w:annotationRef/>
      </w:r>
      <w:r>
        <w:t>Be more clear to different this from null #1</w:t>
      </w:r>
    </w:p>
  </w:comment>
  <w:comment w:id="110" w:author="Julia Bodson" w:date="2016-10-26T15:35:00Z" w:initials="JB">
    <w:p w14:paraId="1CE0FBF1" w14:textId="70FB720C" w:rsidR="00C70205" w:rsidRDefault="00C70205">
      <w:pPr>
        <w:pStyle w:val="CommentText"/>
      </w:pPr>
      <w:r>
        <w:rPr>
          <w:rStyle w:val="CommentReference"/>
        </w:rPr>
        <w:annotationRef/>
      </w:r>
      <w:r>
        <w:t>Not sure if this counts as an application of Ho &amp; Donahue; also not sure how to deal with the problem of the joint distribution of treatments</w:t>
      </w:r>
    </w:p>
  </w:comment>
  <w:comment w:id="113" w:author="Julia Bodson" w:date="2016-10-26T15:36:00Z" w:initials="JB">
    <w:p w14:paraId="0ED3950A" w14:textId="51BE79EC" w:rsidR="00C70205" w:rsidRDefault="00C70205">
      <w:pPr>
        <w:pStyle w:val="CommentText"/>
      </w:pPr>
      <w:r>
        <w:rPr>
          <w:rStyle w:val="CommentReference"/>
        </w:rPr>
        <w:annotationRef/>
      </w:r>
      <w:r>
        <w:rPr>
          <w:rStyle w:val="CommentReference"/>
        </w:rPr>
        <w:annotationRef/>
      </w:r>
      <w:r>
        <w:t>Could we do this as Ho &amp; Donahue do, with a p-value?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FCF2DF" w15:done="0"/>
  <w15:commentEx w15:paraId="44ABB3AF" w15:done="0"/>
  <w15:commentEx w15:paraId="50AE083C" w15:done="0"/>
  <w15:commentEx w15:paraId="3D9FEB69" w15:done="0"/>
  <w15:commentEx w15:paraId="2CF0C3DB" w15:done="0"/>
  <w15:commentEx w15:paraId="6DC5BE20" w15:done="0"/>
  <w15:commentEx w15:paraId="47F7D2AA" w15:done="0"/>
  <w15:commentEx w15:paraId="3208B84C" w15:done="0"/>
  <w15:commentEx w15:paraId="58FCBB42" w15:done="0"/>
  <w15:commentEx w15:paraId="10DC099E" w15:done="0"/>
  <w15:commentEx w15:paraId="512728AF" w15:done="0"/>
  <w15:commentEx w15:paraId="75CADDFD" w15:done="0"/>
  <w15:commentEx w15:paraId="1CE0FBF1" w15:done="0"/>
  <w15:commentEx w15:paraId="0ED395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29B7"/>
    <w:multiLevelType w:val="hybridMultilevel"/>
    <w:tmpl w:val="CA28EDD6"/>
    <w:lvl w:ilvl="0" w:tplc="0524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571"/>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229F8"/>
    <w:multiLevelType w:val="hybridMultilevel"/>
    <w:tmpl w:val="B284F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175CE"/>
    <w:multiLevelType w:val="hybridMultilevel"/>
    <w:tmpl w:val="7D325F5C"/>
    <w:lvl w:ilvl="0" w:tplc="202E075C">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16F8D"/>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97121"/>
    <w:multiLevelType w:val="hybridMultilevel"/>
    <w:tmpl w:val="577490FE"/>
    <w:lvl w:ilvl="0" w:tplc="444C78B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F0B16"/>
    <w:multiLevelType w:val="hybridMultilevel"/>
    <w:tmpl w:val="1264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B52D7"/>
    <w:multiLevelType w:val="hybridMultilevel"/>
    <w:tmpl w:val="FE66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75983"/>
    <w:multiLevelType w:val="hybridMultilevel"/>
    <w:tmpl w:val="2E6AEB62"/>
    <w:lvl w:ilvl="0" w:tplc="0B041B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90EB2"/>
    <w:multiLevelType w:val="hybridMultilevel"/>
    <w:tmpl w:val="35EC0AE6"/>
    <w:lvl w:ilvl="0" w:tplc="F3ACA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A2C72"/>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21EAA"/>
    <w:multiLevelType w:val="hybridMultilevel"/>
    <w:tmpl w:val="F878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F4821"/>
    <w:multiLevelType w:val="hybridMultilevel"/>
    <w:tmpl w:val="862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22108"/>
    <w:multiLevelType w:val="hybridMultilevel"/>
    <w:tmpl w:val="F542810C"/>
    <w:lvl w:ilvl="0" w:tplc="9A82E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60938"/>
    <w:multiLevelType w:val="hybridMultilevel"/>
    <w:tmpl w:val="5C1C05BC"/>
    <w:lvl w:ilvl="0" w:tplc="7E90D3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1E73CE"/>
    <w:multiLevelType w:val="hybridMultilevel"/>
    <w:tmpl w:val="EC6C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E1AD5"/>
    <w:multiLevelType w:val="hybridMultilevel"/>
    <w:tmpl w:val="162E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0551E"/>
    <w:multiLevelType w:val="hybridMultilevel"/>
    <w:tmpl w:val="5782A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E0A4C"/>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263BA"/>
    <w:multiLevelType w:val="hybridMultilevel"/>
    <w:tmpl w:val="458E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F3901"/>
    <w:multiLevelType w:val="hybridMultilevel"/>
    <w:tmpl w:val="05CA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C77E1"/>
    <w:multiLevelType w:val="hybridMultilevel"/>
    <w:tmpl w:val="7312F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F026D"/>
    <w:multiLevelType w:val="hybridMultilevel"/>
    <w:tmpl w:val="1038AD2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8"/>
  </w:num>
  <w:num w:numId="5">
    <w:abstractNumId w:val="14"/>
  </w:num>
  <w:num w:numId="6">
    <w:abstractNumId w:val="0"/>
  </w:num>
  <w:num w:numId="7">
    <w:abstractNumId w:val="6"/>
  </w:num>
  <w:num w:numId="8">
    <w:abstractNumId w:val="17"/>
  </w:num>
  <w:num w:numId="9">
    <w:abstractNumId w:val="3"/>
  </w:num>
  <w:num w:numId="10">
    <w:abstractNumId w:val="19"/>
  </w:num>
  <w:num w:numId="11">
    <w:abstractNumId w:val="13"/>
  </w:num>
  <w:num w:numId="12">
    <w:abstractNumId w:val="21"/>
  </w:num>
  <w:num w:numId="13">
    <w:abstractNumId w:val="7"/>
  </w:num>
  <w:num w:numId="14">
    <w:abstractNumId w:val="10"/>
  </w:num>
  <w:num w:numId="15">
    <w:abstractNumId w:val="5"/>
  </w:num>
  <w:num w:numId="16">
    <w:abstractNumId w:val="1"/>
  </w:num>
  <w:num w:numId="17">
    <w:abstractNumId w:val="20"/>
  </w:num>
  <w:num w:numId="18">
    <w:abstractNumId w:val="18"/>
  </w:num>
  <w:num w:numId="19">
    <w:abstractNumId w:val="4"/>
  </w:num>
  <w:num w:numId="20">
    <w:abstractNumId w:val="22"/>
  </w:num>
  <w:num w:numId="21">
    <w:abstractNumId w:val="16"/>
  </w:num>
  <w:num w:numId="22">
    <w:abstractNumId w:val="2"/>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M Levine">
    <w15:presenceInfo w15:providerId="AD" w15:userId="S-1-5-21-2000478354-1844237615-1801674531-469009"/>
  </w15:person>
  <w15:person w15:author="Sarah M Levine [2]">
    <w15:presenceInfo w15:providerId="AD" w15:userId="S-1-5-21-2000478354-1844237615-1801674531-469009"/>
  </w15:person>
  <w15:person w15:author="Sarah M Levine [3]">
    <w15:presenceInfo w15:providerId="AD" w15:userId="S-1-5-21-2000478354-1844237615-1801674531-469009"/>
  </w15:person>
  <w15:person w15:author="Sarah M Levine [4]">
    <w15:presenceInfo w15:providerId="AD" w15:userId="S-1-5-21-2000478354-1844237615-1801674531-469009"/>
  </w15:person>
  <w15:person w15:author="Sarah M Levine [5]">
    <w15:presenceInfo w15:providerId="AD" w15:userId="S-1-5-21-2000478354-1844237615-1801674531-469009"/>
  </w15:person>
  <w15:person w15:author="Sarah M Levine">
    <w15:presenceInfo w15:providerId="AD" w15:userId="S-1-5-21-2000478354-1844237615-1801674531-469009"/>
  </w15:person>
  <w15:person w15:author="Julia Bodson">
    <w15:presenceInfo w15:providerId="AD" w15:userId="S-1-5-21-2000478354-1844237615-1801674531-499855"/>
  </w15:person>
  <w15:person w15:author="Sarah M Levine">
    <w15:presenceInfo w15:providerId="AD" w15:userId="S-1-5-21-2000478354-1844237615-1801674531-469009"/>
  </w15:person>
  <w15:person w15:author="Levine, Sarah M">
    <w15:presenceInfo w15:providerId="AD" w15:userId="S-1-5-21-2000478354-1844237615-1801674531-469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6A"/>
    <w:rsid w:val="00003278"/>
    <w:rsid w:val="00005C08"/>
    <w:rsid w:val="0001174A"/>
    <w:rsid w:val="0001188A"/>
    <w:rsid w:val="0004107D"/>
    <w:rsid w:val="00052804"/>
    <w:rsid w:val="000741E4"/>
    <w:rsid w:val="000B3D20"/>
    <w:rsid w:val="000C2AC6"/>
    <w:rsid w:val="000C3A98"/>
    <w:rsid w:val="000D301A"/>
    <w:rsid w:val="000E7E57"/>
    <w:rsid w:val="001067A5"/>
    <w:rsid w:val="00110AF3"/>
    <w:rsid w:val="0013749C"/>
    <w:rsid w:val="001A62FC"/>
    <w:rsid w:val="001E6B21"/>
    <w:rsid w:val="001F6F05"/>
    <w:rsid w:val="002003EF"/>
    <w:rsid w:val="00215CC9"/>
    <w:rsid w:val="00267BFE"/>
    <w:rsid w:val="002B6A45"/>
    <w:rsid w:val="002E5E90"/>
    <w:rsid w:val="00302BF8"/>
    <w:rsid w:val="003200B1"/>
    <w:rsid w:val="003250F8"/>
    <w:rsid w:val="00345CE2"/>
    <w:rsid w:val="003712E2"/>
    <w:rsid w:val="0039478A"/>
    <w:rsid w:val="003A6339"/>
    <w:rsid w:val="003F7FE9"/>
    <w:rsid w:val="004012A7"/>
    <w:rsid w:val="00402803"/>
    <w:rsid w:val="00422803"/>
    <w:rsid w:val="004251C8"/>
    <w:rsid w:val="00445982"/>
    <w:rsid w:val="00455EFA"/>
    <w:rsid w:val="00457DB2"/>
    <w:rsid w:val="0049385C"/>
    <w:rsid w:val="004B688E"/>
    <w:rsid w:val="004C40CC"/>
    <w:rsid w:val="004C6D24"/>
    <w:rsid w:val="004F5E6A"/>
    <w:rsid w:val="00524646"/>
    <w:rsid w:val="00535357"/>
    <w:rsid w:val="00543E43"/>
    <w:rsid w:val="00555B42"/>
    <w:rsid w:val="00577BCB"/>
    <w:rsid w:val="00584A8F"/>
    <w:rsid w:val="00591A98"/>
    <w:rsid w:val="005B2E5A"/>
    <w:rsid w:val="005B4758"/>
    <w:rsid w:val="005E31FA"/>
    <w:rsid w:val="00694C10"/>
    <w:rsid w:val="00697F68"/>
    <w:rsid w:val="006A657C"/>
    <w:rsid w:val="006F7825"/>
    <w:rsid w:val="00700CAD"/>
    <w:rsid w:val="0071375A"/>
    <w:rsid w:val="00715CFF"/>
    <w:rsid w:val="007447AB"/>
    <w:rsid w:val="00744C00"/>
    <w:rsid w:val="0075490B"/>
    <w:rsid w:val="00757C79"/>
    <w:rsid w:val="00762F90"/>
    <w:rsid w:val="0078062B"/>
    <w:rsid w:val="007922AC"/>
    <w:rsid w:val="00792D91"/>
    <w:rsid w:val="007A5C12"/>
    <w:rsid w:val="007E1005"/>
    <w:rsid w:val="007E4E5D"/>
    <w:rsid w:val="00827D53"/>
    <w:rsid w:val="00845BDE"/>
    <w:rsid w:val="008506E3"/>
    <w:rsid w:val="00853B3B"/>
    <w:rsid w:val="008756F2"/>
    <w:rsid w:val="00882D35"/>
    <w:rsid w:val="008A00F3"/>
    <w:rsid w:val="008A7B62"/>
    <w:rsid w:val="008B7E26"/>
    <w:rsid w:val="008E5445"/>
    <w:rsid w:val="009162DB"/>
    <w:rsid w:val="00925DA6"/>
    <w:rsid w:val="0093257A"/>
    <w:rsid w:val="00933C04"/>
    <w:rsid w:val="00936474"/>
    <w:rsid w:val="00950A6F"/>
    <w:rsid w:val="0095460C"/>
    <w:rsid w:val="009C0B66"/>
    <w:rsid w:val="009C2663"/>
    <w:rsid w:val="009D078F"/>
    <w:rsid w:val="009D1F57"/>
    <w:rsid w:val="00A0345C"/>
    <w:rsid w:val="00A075B8"/>
    <w:rsid w:val="00A179ED"/>
    <w:rsid w:val="00A21768"/>
    <w:rsid w:val="00A44E2B"/>
    <w:rsid w:val="00A516B1"/>
    <w:rsid w:val="00A73C5B"/>
    <w:rsid w:val="00A860A4"/>
    <w:rsid w:val="00AC7118"/>
    <w:rsid w:val="00B3264C"/>
    <w:rsid w:val="00B449AD"/>
    <w:rsid w:val="00B508E8"/>
    <w:rsid w:val="00B50D02"/>
    <w:rsid w:val="00B746EE"/>
    <w:rsid w:val="00BA52E4"/>
    <w:rsid w:val="00BA749D"/>
    <w:rsid w:val="00BA77C9"/>
    <w:rsid w:val="00BB2DC5"/>
    <w:rsid w:val="00BC7E1C"/>
    <w:rsid w:val="00BF4865"/>
    <w:rsid w:val="00C0241E"/>
    <w:rsid w:val="00C12D36"/>
    <w:rsid w:val="00C70205"/>
    <w:rsid w:val="00C770B0"/>
    <w:rsid w:val="00C9006C"/>
    <w:rsid w:val="00CB0EA1"/>
    <w:rsid w:val="00CC7FCA"/>
    <w:rsid w:val="00CE14EE"/>
    <w:rsid w:val="00D07E95"/>
    <w:rsid w:val="00D31ED4"/>
    <w:rsid w:val="00D34EE2"/>
    <w:rsid w:val="00D47730"/>
    <w:rsid w:val="00D56FD2"/>
    <w:rsid w:val="00D7013E"/>
    <w:rsid w:val="00D82272"/>
    <w:rsid w:val="00D90228"/>
    <w:rsid w:val="00DC1AA0"/>
    <w:rsid w:val="00DC1F5D"/>
    <w:rsid w:val="00DF1075"/>
    <w:rsid w:val="00DF39EA"/>
    <w:rsid w:val="00E05A3D"/>
    <w:rsid w:val="00E3332D"/>
    <w:rsid w:val="00E5177F"/>
    <w:rsid w:val="00E5544D"/>
    <w:rsid w:val="00E55BC7"/>
    <w:rsid w:val="00E70C76"/>
    <w:rsid w:val="00E7507A"/>
    <w:rsid w:val="00EB2313"/>
    <w:rsid w:val="00ED2950"/>
    <w:rsid w:val="00EE6BD4"/>
    <w:rsid w:val="00F00F8C"/>
    <w:rsid w:val="00F26873"/>
    <w:rsid w:val="00F30644"/>
    <w:rsid w:val="00F31C17"/>
    <w:rsid w:val="00F37CFF"/>
    <w:rsid w:val="00F63056"/>
    <w:rsid w:val="00F724E5"/>
    <w:rsid w:val="00F75CFC"/>
    <w:rsid w:val="00FB2531"/>
    <w:rsid w:val="00FD2F46"/>
    <w:rsid w:val="00FD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B106"/>
  <w15:chartTrackingRefBased/>
  <w15:docId w15:val="{8FE96D48-4FEB-4743-AAC1-D3EBA779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E6A"/>
    <w:pPr>
      <w:ind w:left="720"/>
      <w:contextualSpacing/>
    </w:pPr>
  </w:style>
  <w:style w:type="paragraph" w:styleId="NoSpacing">
    <w:name w:val="No Spacing"/>
    <w:uiPriority w:val="1"/>
    <w:qFormat/>
    <w:rsid w:val="00700CAD"/>
    <w:pPr>
      <w:spacing w:after="0" w:line="240" w:lineRule="auto"/>
    </w:pPr>
  </w:style>
  <w:style w:type="character" w:styleId="CommentReference">
    <w:name w:val="annotation reference"/>
    <w:basedOn w:val="DefaultParagraphFont"/>
    <w:uiPriority w:val="99"/>
    <w:semiHidden/>
    <w:unhideWhenUsed/>
    <w:rsid w:val="001E6B21"/>
    <w:rPr>
      <w:sz w:val="16"/>
      <w:szCs w:val="16"/>
    </w:rPr>
  </w:style>
  <w:style w:type="paragraph" w:styleId="CommentText">
    <w:name w:val="annotation text"/>
    <w:basedOn w:val="Normal"/>
    <w:link w:val="CommentTextChar"/>
    <w:uiPriority w:val="99"/>
    <w:semiHidden/>
    <w:unhideWhenUsed/>
    <w:rsid w:val="001E6B21"/>
    <w:pPr>
      <w:spacing w:line="240" w:lineRule="auto"/>
    </w:pPr>
    <w:rPr>
      <w:sz w:val="20"/>
      <w:szCs w:val="20"/>
    </w:rPr>
  </w:style>
  <w:style w:type="character" w:customStyle="1" w:styleId="CommentTextChar">
    <w:name w:val="Comment Text Char"/>
    <w:basedOn w:val="DefaultParagraphFont"/>
    <w:link w:val="CommentText"/>
    <w:uiPriority w:val="99"/>
    <w:semiHidden/>
    <w:rsid w:val="001E6B21"/>
    <w:rPr>
      <w:sz w:val="20"/>
      <w:szCs w:val="20"/>
    </w:rPr>
  </w:style>
  <w:style w:type="paragraph" w:styleId="CommentSubject">
    <w:name w:val="annotation subject"/>
    <w:basedOn w:val="CommentText"/>
    <w:next w:val="CommentText"/>
    <w:link w:val="CommentSubjectChar"/>
    <w:uiPriority w:val="99"/>
    <w:semiHidden/>
    <w:unhideWhenUsed/>
    <w:rsid w:val="001E6B21"/>
    <w:rPr>
      <w:b/>
      <w:bCs/>
    </w:rPr>
  </w:style>
  <w:style w:type="character" w:customStyle="1" w:styleId="CommentSubjectChar">
    <w:name w:val="Comment Subject Char"/>
    <w:basedOn w:val="CommentTextChar"/>
    <w:link w:val="CommentSubject"/>
    <w:uiPriority w:val="99"/>
    <w:semiHidden/>
    <w:rsid w:val="001E6B21"/>
    <w:rPr>
      <w:b/>
      <w:bCs/>
      <w:sz w:val="20"/>
      <w:szCs w:val="20"/>
    </w:rPr>
  </w:style>
  <w:style w:type="paragraph" w:styleId="BalloonText">
    <w:name w:val="Balloon Text"/>
    <w:basedOn w:val="Normal"/>
    <w:link w:val="BalloonTextChar"/>
    <w:uiPriority w:val="99"/>
    <w:semiHidden/>
    <w:unhideWhenUsed/>
    <w:rsid w:val="001E6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86D55-59EB-4D46-BB66-95179035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Levine, Sarah M</cp:lastModifiedBy>
  <cp:revision>2</cp:revision>
  <dcterms:created xsi:type="dcterms:W3CDTF">2016-10-27T21:18:00Z</dcterms:created>
  <dcterms:modified xsi:type="dcterms:W3CDTF">2016-10-27T21:18:00Z</dcterms:modified>
</cp:coreProperties>
</file>